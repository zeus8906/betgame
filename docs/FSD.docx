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2BE" w:rsidRPr="00C57E90" w:rsidRDefault="004532BE" w:rsidP="00C57E90">
      <w:pPr>
        <w:pStyle w:val="Cm"/>
        <w:jc w:val="center"/>
        <w:rPr>
          <w:b/>
        </w:rPr>
      </w:pPr>
      <w:r w:rsidRPr="00C57E90">
        <w:rPr>
          <w:b/>
        </w:rPr>
        <w:t>Functional Specification Document</w:t>
      </w:r>
    </w:p>
    <w:p w:rsidR="004532BE" w:rsidRPr="00C57E90" w:rsidRDefault="004532BE" w:rsidP="00C57E90">
      <w:pPr>
        <w:pStyle w:val="Cm"/>
        <w:jc w:val="center"/>
        <w:rPr>
          <w:b/>
        </w:rPr>
      </w:pPr>
      <w:r w:rsidRPr="00C57E90">
        <w:rPr>
          <w:b/>
        </w:rPr>
        <w:t>-</w:t>
      </w:r>
    </w:p>
    <w:p w:rsidR="004532BE" w:rsidRPr="00C57E90" w:rsidRDefault="004532BE" w:rsidP="00C57E90">
      <w:pPr>
        <w:pStyle w:val="Cm"/>
        <w:jc w:val="center"/>
        <w:rPr>
          <w:b/>
        </w:rPr>
      </w:pPr>
      <w:r w:rsidRPr="00C57E90">
        <w:rPr>
          <w:b/>
        </w:rPr>
        <w:t>BetGame</w:t>
      </w:r>
    </w:p>
    <w:p w:rsidR="00C57E90" w:rsidRDefault="00C57E90" w:rsidP="00C57E90">
      <w:pPr>
        <w:pStyle w:val="Cm"/>
        <w:jc w:val="center"/>
      </w:pPr>
      <w:r>
        <w:br w:type="page"/>
      </w:r>
    </w:p>
    <w:sdt>
      <w:sdtPr>
        <w:rPr>
          <w:rFonts w:asciiTheme="minorHAnsi" w:eastAsiaTheme="minorHAnsi" w:hAnsiTheme="minorHAnsi" w:cstheme="minorBidi"/>
          <w:color w:val="auto"/>
          <w:sz w:val="22"/>
          <w:szCs w:val="22"/>
          <w:lang w:val="hu-HU"/>
        </w:rPr>
        <w:id w:val="1964925401"/>
        <w:docPartObj>
          <w:docPartGallery w:val="Table of Contents"/>
          <w:docPartUnique/>
        </w:docPartObj>
      </w:sdtPr>
      <w:sdtEndPr>
        <w:rPr>
          <w:b/>
          <w:bCs/>
        </w:rPr>
      </w:sdtEndPr>
      <w:sdtContent>
        <w:p w:rsidR="00C57E90" w:rsidRDefault="00C57E90">
          <w:pPr>
            <w:pStyle w:val="Tartalomjegyzkcmsora"/>
          </w:pPr>
          <w:proofErr w:type="spellStart"/>
          <w:r>
            <w:rPr>
              <w:lang w:val="hu-HU"/>
            </w:rPr>
            <w:t>Table</w:t>
          </w:r>
          <w:proofErr w:type="spellEnd"/>
          <w:r>
            <w:rPr>
              <w:lang w:val="hu-HU"/>
            </w:rPr>
            <w:t xml:space="preserve"> of </w:t>
          </w:r>
          <w:proofErr w:type="spellStart"/>
          <w:r>
            <w:rPr>
              <w:lang w:val="hu-HU"/>
            </w:rPr>
            <w:t>contents</w:t>
          </w:r>
          <w:proofErr w:type="spellEnd"/>
        </w:p>
        <w:p w:rsidR="00C57E90" w:rsidRDefault="00C57E90">
          <w:pPr>
            <w:pStyle w:val="TJ1"/>
            <w:tabs>
              <w:tab w:val="left" w:pos="440"/>
              <w:tab w:val="right" w:leader="dot" w:pos="9350"/>
            </w:tabs>
            <w:rPr>
              <w:noProof/>
            </w:rPr>
          </w:pPr>
          <w:r>
            <w:fldChar w:fldCharType="begin"/>
          </w:r>
          <w:r>
            <w:instrText xml:space="preserve"> TOC \o "1-3" \h \z \u </w:instrText>
          </w:r>
          <w:r>
            <w:fldChar w:fldCharType="separate"/>
          </w:r>
          <w:hyperlink w:anchor="_Toc393224983" w:history="1">
            <w:r w:rsidRPr="005E0AD9">
              <w:rPr>
                <w:rStyle w:val="Hiperhivatkozs"/>
                <w:noProof/>
              </w:rPr>
              <w:t>1.</w:t>
            </w:r>
            <w:r>
              <w:rPr>
                <w:noProof/>
              </w:rPr>
              <w:tab/>
            </w:r>
            <w:r w:rsidRPr="005E0AD9">
              <w:rPr>
                <w:rStyle w:val="Hiperhivatkozs"/>
                <w:noProof/>
              </w:rPr>
              <w:t>Login screen</w:t>
            </w:r>
            <w:r>
              <w:rPr>
                <w:noProof/>
                <w:webHidden/>
              </w:rPr>
              <w:tab/>
            </w:r>
            <w:r>
              <w:rPr>
                <w:noProof/>
                <w:webHidden/>
              </w:rPr>
              <w:fldChar w:fldCharType="begin"/>
            </w:r>
            <w:r>
              <w:rPr>
                <w:noProof/>
                <w:webHidden/>
              </w:rPr>
              <w:instrText xml:space="preserve"> PAGEREF _Toc393224983 \h </w:instrText>
            </w:r>
            <w:r>
              <w:rPr>
                <w:noProof/>
                <w:webHidden/>
              </w:rPr>
            </w:r>
            <w:r>
              <w:rPr>
                <w:noProof/>
                <w:webHidden/>
              </w:rPr>
              <w:fldChar w:fldCharType="separate"/>
            </w:r>
            <w:r>
              <w:rPr>
                <w:noProof/>
                <w:webHidden/>
              </w:rPr>
              <w:t>3</w:t>
            </w:r>
            <w:r>
              <w:rPr>
                <w:noProof/>
                <w:webHidden/>
              </w:rPr>
              <w:fldChar w:fldCharType="end"/>
            </w:r>
          </w:hyperlink>
        </w:p>
        <w:p w:rsidR="00C57E90" w:rsidRDefault="009C4F04">
          <w:pPr>
            <w:pStyle w:val="TJ1"/>
            <w:tabs>
              <w:tab w:val="left" w:pos="440"/>
              <w:tab w:val="right" w:leader="dot" w:pos="9350"/>
            </w:tabs>
            <w:rPr>
              <w:noProof/>
            </w:rPr>
          </w:pPr>
          <w:hyperlink w:anchor="_Toc393224984" w:history="1">
            <w:r w:rsidR="00C57E90" w:rsidRPr="005E0AD9">
              <w:rPr>
                <w:rStyle w:val="Hiperhivatkozs"/>
                <w:noProof/>
              </w:rPr>
              <w:t>2.</w:t>
            </w:r>
            <w:r w:rsidR="00C57E90">
              <w:rPr>
                <w:noProof/>
              </w:rPr>
              <w:tab/>
            </w:r>
            <w:r w:rsidR="00C57E90" w:rsidRPr="005E0AD9">
              <w:rPr>
                <w:rStyle w:val="Hiperhivatkozs"/>
                <w:noProof/>
              </w:rPr>
              <w:t>Forgotten Password</w:t>
            </w:r>
            <w:r w:rsidR="00C57E90">
              <w:rPr>
                <w:noProof/>
                <w:webHidden/>
              </w:rPr>
              <w:tab/>
            </w:r>
            <w:r w:rsidR="00C57E90">
              <w:rPr>
                <w:noProof/>
                <w:webHidden/>
              </w:rPr>
              <w:fldChar w:fldCharType="begin"/>
            </w:r>
            <w:r w:rsidR="00C57E90">
              <w:rPr>
                <w:noProof/>
                <w:webHidden/>
              </w:rPr>
              <w:instrText xml:space="preserve"> PAGEREF _Toc393224984 \h </w:instrText>
            </w:r>
            <w:r w:rsidR="00C57E90">
              <w:rPr>
                <w:noProof/>
                <w:webHidden/>
              </w:rPr>
            </w:r>
            <w:r w:rsidR="00C57E90">
              <w:rPr>
                <w:noProof/>
                <w:webHidden/>
              </w:rPr>
              <w:fldChar w:fldCharType="separate"/>
            </w:r>
            <w:r w:rsidR="00C57E90">
              <w:rPr>
                <w:noProof/>
                <w:webHidden/>
              </w:rPr>
              <w:t>3</w:t>
            </w:r>
            <w:r w:rsidR="00C57E90">
              <w:rPr>
                <w:noProof/>
                <w:webHidden/>
              </w:rPr>
              <w:fldChar w:fldCharType="end"/>
            </w:r>
          </w:hyperlink>
        </w:p>
        <w:p w:rsidR="00C57E90" w:rsidRDefault="009C4F04">
          <w:pPr>
            <w:pStyle w:val="TJ1"/>
            <w:tabs>
              <w:tab w:val="left" w:pos="440"/>
              <w:tab w:val="right" w:leader="dot" w:pos="9350"/>
            </w:tabs>
            <w:rPr>
              <w:noProof/>
            </w:rPr>
          </w:pPr>
          <w:hyperlink w:anchor="_Toc393224985" w:history="1">
            <w:r w:rsidR="00C57E90" w:rsidRPr="005E0AD9">
              <w:rPr>
                <w:rStyle w:val="Hiperhivatkozs"/>
                <w:noProof/>
              </w:rPr>
              <w:t>3.</w:t>
            </w:r>
            <w:r w:rsidR="00C57E90">
              <w:rPr>
                <w:noProof/>
              </w:rPr>
              <w:tab/>
            </w:r>
            <w:r w:rsidR="00C57E90" w:rsidRPr="005E0AD9">
              <w:rPr>
                <w:rStyle w:val="Hiperhivatkozs"/>
                <w:noProof/>
              </w:rPr>
              <w:t>Registration screen</w:t>
            </w:r>
            <w:r w:rsidR="00C57E90">
              <w:rPr>
                <w:noProof/>
                <w:webHidden/>
              </w:rPr>
              <w:tab/>
            </w:r>
            <w:r w:rsidR="00C57E90">
              <w:rPr>
                <w:noProof/>
                <w:webHidden/>
              </w:rPr>
              <w:fldChar w:fldCharType="begin"/>
            </w:r>
            <w:r w:rsidR="00C57E90">
              <w:rPr>
                <w:noProof/>
                <w:webHidden/>
              </w:rPr>
              <w:instrText xml:space="preserve"> PAGEREF _Toc393224985 \h </w:instrText>
            </w:r>
            <w:r w:rsidR="00C57E90">
              <w:rPr>
                <w:noProof/>
                <w:webHidden/>
              </w:rPr>
            </w:r>
            <w:r w:rsidR="00C57E90">
              <w:rPr>
                <w:noProof/>
                <w:webHidden/>
              </w:rPr>
              <w:fldChar w:fldCharType="separate"/>
            </w:r>
            <w:r w:rsidR="00C57E90">
              <w:rPr>
                <w:noProof/>
                <w:webHidden/>
              </w:rPr>
              <w:t>3</w:t>
            </w:r>
            <w:r w:rsidR="00C57E90">
              <w:rPr>
                <w:noProof/>
                <w:webHidden/>
              </w:rPr>
              <w:fldChar w:fldCharType="end"/>
            </w:r>
          </w:hyperlink>
        </w:p>
        <w:p w:rsidR="00C57E90" w:rsidRDefault="009C4F04">
          <w:pPr>
            <w:pStyle w:val="TJ2"/>
            <w:tabs>
              <w:tab w:val="right" w:leader="dot" w:pos="9350"/>
            </w:tabs>
            <w:rPr>
              <w:noProof/>
            </w:rPr>
          </w:pPr>
          <w:hyperlink w:anchor="_Toc393224986" w:history="1">
            <w:r w:rsidR="00C57E90" w:rsidRPr="005E0AD9">
              <w:rPr>
                <w:rStyle w:val="Hiperhivatkozs"/>
                <w:noProof/>
              </w:rPr>
              <w:t>3.1 Required information:</w:t>
            </w:r>
            <w:r w:rsidR="00C57E90">
              <w:rPr>
                <w:noProof/>
                <w:webHidden/>
              </w:rPr>
              <w:tab/>
            </w:r>
            <w:r w:rsidR="00C57E90">
              <w:rPr>
                <w:noProof/>
                <w:webHidden/>
              </w:rPr>
              <w:fldChar w:fldCharType="begin"/>
            </w:r>
            <w:r w:rsidR="00C57E90">
              <w:rPr>
                <w:noProof/>
                <w:webHidden/>
              </w:rPr>
              <w:instrText xml:space="preserve"> PAGEREF _Toc393224986 \h </w:instrText>
            </w:r>
            <w:r w:rsidR="00C57E90">
              <w:rPr>
                <w:noProof/>
                <w:webHidden/>
              </w:rPr>
            </w:r>
            <w:r w:rsidR="00C57E90">
              <w:rPr>
                <w:noProof/>
                <w:webHidden/>
              </w:rPr>
              <w:fldChar w:fldCharType="separate"/>
            </w:r>
            <w:r w:rsidR="00C57E90">
              <w:rPr>
                <w:noProof/>
                <w:webHidden/>
              </w:rPr>
              <w:t>3</w:t>
            </w:r>
            <w:r w:rsidR="00C57E90">
              <w:rPr>
                <w:noProof/>
                <w:webHidden/>
              </w:rPr>
              <w:fldChar w:fldCharType="end"/>
            </w:r>
          </w:hyperlink>
        </w:p>
        <w:p w:rsidR="00C57E90" w:rsidRDefault="009C4F04">
          <w:pPr>
            <w:pStyle w:val="TJ2"/>
            <w:tabs>
              <w:tab w:val="right" w:leader="dot" w:pos="9350"/>
            </w:tabs>
            <w:rPr>
              <w:noProof/>
            </w:rPr>
          </w:pPr>
          <w:hyperlink w:anchor="_Toc393224987" w:history="1">
            <w:r w:rsidR="00C57E90" w:rsidRPr="005E0AD9">
              <w:rPr>
                <w:rStyle w:val="Hiperhivatkozs"/>
                <w:noProof/>
              </w:rPr>
              <w:t>3.2 Optional Information:</w:t>
            </w:r>
            <w:r w:rsidR="00C57E90">
              <w:rPr>
                <w:noProof/>
                <w:webHidden/>
              </w:rPr>
              <w:tab/>
            </w:r>
            <w:r w:rsidR="00C57E90">
              <w:rPr>
                <w:noProof/>
                <w:webHidden/>
              </w:rPr>
              <w:fldChar w:fldCharType="begin"/>
            </w:r>
            <w:r w:rsidR="00C57E90">
              <w:rPr>
                <w:noProof/>
                <w:webHidden/>
              </w:rPr>
              <w:instrText xml:space="preserve"> PAGEREF _Toc393224987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9C4F04">
          <w:pPr>
            <w:pStyle w:val="TJ1"/>
            <w:tabs>
              <w:tab w:val="left" w:pos="440"/>
              <w:tab w:val="right" w:leader="dot" w:pos="9350"/>
            </w:tabs>
            <w:rPr>
              <w:noProof/>
            </w:rPr>
          </w:pPr>
          <w:hyperlink w:anchor="_Toc393224988" w:history="1">
            <w:r w:rsidR="00C57E90" w:rsidRPr="005E0AD9">
              <w:rPr>
                <w:rStyle w:val="Hiperhivatkozs"/>
                <w:noProof/>
              </w:rPr>
              <w:t>4.</w:t>
            </w:r>
            <w:r w:rsidR="00C57E90">
              <w:rPr>
                <w:noProof/>
              </w:rPr>
              <w:tab/>
            </w:r>
            <w:r w:rsidR="00C57E90" w:rsidRPr="005E0AD9">
              <w:rPr>
                <w:rStyle w:val="Hiperhivatkozs"/>
                <w:noProof/>
              </w:rPr>
              <w:t>User home</w:t>
            </w:r>
            <w:r w:rsidR="00C57E90">
              <w:rPr>
                <w:noProof/>
                <w:webHidden/>
              </w:rPr>
              <w:tab/>
            </w:r>
            <w:r w:rsidR="00C57E90">
              <w:rPr>
                <w:noProof/>
                <w:webHidden/>
              </w:rPr>
              <w:fldChar w:fldCharType="begin"/>
            </w:r>
            <w:r w:rsidR="00C57E90">
              <w:rPr>
                <w:noProof/>
                <w:webHidden/>
              </w:rPr>
              <w:instrText xml:space="preserve"> PAGEREF _Toc393224988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9C4F04">
          <w:pPr>
            <w:pStyle w:val="TJ2"/>
            <w:tabs>
              <w:tab w:val="right" w:leader="dot" w:pos="9350"/>
            </w:tabs>
            <w:rPr>
              <w:noProof/>
            </w:rPr>
          </w:pPr>
          <w:hyperlink w:anchor="_Toc393224989" w:history="1">
            <w:r w:rsidR="00C57E90" w:rsidRPr="005E0AD9">
              <w:rPr>
                <w:rStyle w:val="Hiperhivatkozs"/>
                <w:noProof/>
              </w:rPr>
              <w:t>4.1 Menu items:</w:t>
            </w:r>
            <w:r w:rsidR="00C57E90">
              <w:rPr>
                <w:noProof/>
                <w:webHidden/>
              </w:rPr>
              <w:tab/>
            </w:r>
            <w:r w:rsidR="00C57E90">
              <w:rPr>
                <w:noProof/>
                <w:webHidden/>
              </w:rPr>
              <w:fldChar w:fldCharType="begin"/>
            </w:r>
            <w:r w:rsidR="00C57E90">
              <w:rPr>
                <w:noProof/>
                <w:webHidden/>
              </w:rPr>
              <w:instrText xml:space="preserve"> PAGEREF _Toc393224989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9C4F04">
          <w:pPr>
            <w:pStyle w:val="TJ1"/>
            <w:tabs>
              <w:tab w:val="left" w:pos="440"/>
              <w:tab w:val="right" w:leader="dot" w:pos="9350"/>
            </w:tabs>
            <w:rPr>
              <w:noProof/>
            </w:rPr>
          </w:pPr>
          <w:hyperlink w:anchor="_Toc393224990" w:history="1">
            <w:r w:rsidR="00C57E90" w:rsidRPr="005E0AD9">
              <w:rPr>
                <w:rStyle w:val="Hiperhivatkozs"/>
                <w:noProof/>
              </w:rPr>
              <w:t>5.</w:t>
            </w:r>
            <w:r w:rsidR="00C57E90">
              <w:rPr>
                <w:noProof/>
              </w:rPr>
              <w:tab/>
            </w:r>
            <w:r w:rsidR="00C57E90" w:rsidRPr="005E0AD9">
              <w:rPr>
                <w:rStyle w:val="Hiperhivatkozs"/>
                <w:noProof/>
              </w:rPr>
              <w:t>Creating a new game</w:t>
            </w:r>
            <w:r w:rsidR="00C57E90">
              <w:rPr>
                <w:noProof/>
                <w:webHidden/>
              </w:rPr>
              <w:tab/>
            </w:r>
            <w:r w:rsidR="00C57E90">
              <w:rPr>
                <w:noProof/>
                <w:webHidden/>
              </w:rPr>
              <w:fldChar w:fldCharType="begin"/>
            </w:r>
            <w:r w:rsidR="00C57E90">
              <w:rPr>
                <w:noProof/>
                <w:webHidden/>
              </w:rPr>
              <w:instrText xml:space="preserve"> PAGEREF _Toc393224990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9C4F04">
          <w:pPr>
            <w:pStyle w:val="TJ1"/>
            <w:tabs>
              <w:tab w:val="left" w:pos="440"/>
              <w:tab w:val="right" w:leader="dot" w:pos="9350"/>
            </w:tabs>
            <w:rPr>
              <w:noProof/>
            </w:rPr>
          </w:pPr>
          <w:hyperlink w:anchor="_Toc393224991" w:history="1">
            <w:r w:rsidR="00C57E90" w:rsidRPr="005E0AD9">
              <w:rPr>
                <w:rStyle w:val="Hiperhivatkozs"/>
                <w:noProof/>
              </w:rPr>
              <w:t>6.</w:t>
            </w:r>
            <w:r w:rsidR="00C57E90">
              <w:rPr>
                <w:noProof/>
              </w:rPr>
              <w:tab/>
            </w:r>
            <w:r w:rsidR="00C57E90" w:rsidRPr="005E0AD9">
              <w:rPr>
                <w:rStyle w:val="Hiperhivatkozs"/>
                <w:noProof/>
              </w:rPr>
              <w:t>Notification bar</w:t>
            </w:r>
            <w:r w:rsidR="00C57E90">
              <w:rPr>
                <w:noProof/>
                <w:webHidden/>
              </w:rPr>
              <w:tab/>
            </w:r>
            <w:r w:rsidR="00C57E90">
              <w:rPr>
                <w:noProof/>
                <w:webHidden/>
              </w:rPr>
              <w:fldChar w:fldCharType="begin"/>
            </w:r>
            <w:r w:rsidR="00C57E90">
              <w:rPr>
                <w:noProof/>
                <w:webHidden/>
              </w:rPr>
              <w:instrText xml:space="preserve"> PAGEREF _Toc393224991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9C4F04">
          <w:pPr>
            <w:pStyle w:val="TJ1"/>
            <w:tabs>
              <w:tab w:val="left" w:pos="440"/>
              <w:tab w:val="right" w:leader="dot" w:pos="9350"/>
            </w:tabs>
            <w:rPr>
              <w:noProof/>
            </w:rPr>
          </w:pPr>
          <w:hyperlink w:anchor="_Toc393224992" w:history="1">
            <w:r w:rsidR="00C57E90" w:rsidRPr="005E0AD9">
              <w:rPr>
                <w:rStyle w:val="Hiperhivatkozs"/>
                <w:noProof/>
              </w:rPr>
              <w:t>7.</w:t>
            </w:r>
            <w:r w:rsidR="00C57E90">
              <w:rPr>
                <w:noProof/>
              </w:rPr>
              <w:tab/>
            </w:r>
            <w:r w:rsidR="00C57E90" w:rsidRPr="005E0AD9">
              <w:rPr>
                <w:rStyle w:val="Hiperhivatkozs"/>
                <w:noProof/>
              </w:rPr>
              <w:t>Game portal – With user role</w:t>
            </w:r>
            <w:r w:rsidR="00C57E90">
              <w:rPr>
                <w:noProof/>
                <w:webHidden/>
              </w:rPr>
              <w:tab/>
            </w:r>
            <w:r w:rsidR="00C57E90">
              <w:rPr>
                <w:noProof/>
                <w:webHidden/>
              </w:rPr>
              <w:fldChar w:fldCharType="begin"/>
            </w:r>
            <w:r w:rsidR="00C57E90">
              <w:rPr>
                <w:noProof/>
                <w:webHidden/>
              </w:rPr>
              <w:instrText xml:space="preserve"> PAGEREF _Toc393224992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9C4F04">
          <w:pPr>
            <w:pStyle w:val="TJ1"/>
            <w:tabs>
              <w:tab w:val="left" w:pos="440"/>
              <w:tab w:val="right" w:leader="dot" w:pos="9350"/>
            </w:tabs>
            <w:rPr>
              <w:noProof/>
            </w:rPr>
          </w:pPr>
          <w:hyperlink w:anchor="_Toc393224993" w:history="1">
            <w:r w:rsidR="00C57E90" w:rsidRPr="005E0AD9">
              <w:rPr>
                <w:rStyle w:val="Hiperhivatkozs"/>
                <w:noProof/>
              </w:rPr>
              <w:t>8.</w:t>
            </w:r>
            <w:r w:rsidR="00C57E90">
              <w:rPr>
                <w:noProof/>
              </w:rPr>
              <w:tab/>
            </w:r>
            <w:r w:rsidR="00C57E90" w:rsidRPr="005E0AD9">
              <w:rPr>
                <w:rStyle w:val="Hiperhivatkozs"/>
                <w:noProof/>
              </w:rPr>
              <w:t>Game portal – With Admin role</w:t>
            </w:r>
            <w:r w:rsidR="00C57E90">
              <w:rPr>
                <w:noProof/>
                <w:webHidden/>
              </w:rPr>
              <w:tab/>
            </w:r>
            <w:r w:rsidR="00C57E90">
              <w:rPr>
                <w:noProof/>
                <w:webHidden/>
              </w:rPr>
              <w:fldChar w:fldCharType="begin"/>
            </w:r>
            <w:r w:rsidR="00C57E90">
              <w:rPr>
                <w:noProof/>
                <w:webHidden/>
              </w:rPr>
              <w:instrText xml:space="preserve"> PAGEREF _Toc393224993 \h </w:instrText>
            </w:r>
            <w:r w:rsidR="00C57E90">
              <w:rPr>
                <w:noProof/>
                <w:webHidden/>
              </w:rPr>
            </w:r>
            <w:r w:rsidR="00C57E90">
              <w:rPr>
                <w:noProof/>
                <w:webHidden/>
              </w:rPr>
              <w:fldChar w:fldCharType="separate"/>
            </w:r>
            <w:r w:rsidR="00C57E90">
              <w:rPr>
                <w:noProof/>
                <w:webHidden/>
              </w:rPr>
              <w:t>4</w:t>
            </w:r>
            <w:r w:rsidR="00C57E90">
              <w:rPr>
                <w:noProof/>
                <w:webHidden/>
              </w:rPr>
              <w:fldChar w:fldCharType="end"/>
            </w:r>
          </w:hyperlink>
        </w:p>
        <w:p w:rsidR="00C57E90" w:rsidRDefault="00C57E90">
          <w:r>
            <w:rPr>
              <w:b/>
              <w:bCs/>
              <w:lang w:val="hu-HU"/>
            </w:rPr>
            <w:fldChar w:fldCharType="end"/>
          </w:r>
        </w:p>
      </w:sdtContent>
    </w:sdt>
    <w:p w:rsidR="00C57E90" w:rsidRDefault="00C57E90">
      <w:r>
        <w:br w:type="page"/>
      </w:r>
    </w:p>
    <w:p w:rsidR="00C57E90" w:rsidRDefault="00C57E90" w:rsidP="00C57E90">
      <w:pPr>
        <w:pStyle w:val="Tartalomjegyzkcmsora"/>
      </w:pPr>
      <w:r>
        <w:lastRenderedPageBreak/>
        <w:t>Revision History</w:t>
      </w:r>
    </w:p>
    <w:p w:rsidR="00C57E90" w:rsidRPr="0046406C" w:rsidRDefault="00C57E90" w:rsidP="00C57E90"/>
    <w:tbl>
      <w:tblPr>
        <w:tblStyle w:val="Rcsostblzat"/>
        <w:tblW w:w="0" w:type="auto"/>
        <w:tblLook w:val="04A0" w:firstRow="1" w:lastRow="0" w:firstColumn="1" w:lastColumn="0" w:noHBand="0" w:noVBand="1"/>
      </w:tblPr>
      <w:tblGrid>
        <w:gridCol w:w="1870"/>
        <w:gridCol w:w="1870"/>
        <w:gridCol w:w="1870"/>
        <w:gridCol w:w="1870"/>
      </w:tblGrid>
      <w:tr w:rsidR="00C57E90" w:rsidTr="00DB0A0D">
        <w:tc>
          <w:tcPr>
            <w:tcW w:w="1870" w:type="dxa"/>
            <w:shd w:val="clear" w:color="auto" w:fill="BFBFBF" w:themeFill="background1" w:themeFillShade="BF"/>
          </w:tcPr>
          <w:p w:rsidR="00C57E90" w:rsidRDefault="00C57E90" w:rsidP="00DB0A0D">
            <w:pPr>
              <w:jc w:val="both"/>
            </w:pPr>
            <w:r>
              <w:t>Version</w:t>
            </w:r>
          </w:p>
        </w:tc>
        <w:tc>
          <w:tcPr>
            <w:tcW w:w="1870" w:type="dxa"/>
            <w:shd w:val="clear" w:color="auto" w:fill="BFBFBF" w:themeFill="background1" w:themeFillShade="BF"/>
          </w:tcPr>
          <w:p w:rsidR="00C57E90" w:rsidRDefault="00C57E90" w:rsidP="00DB0A0D">
            <w:pPr>
              <w:jc w:val="both"/>
            </w:pPr>
            <w:r>
              <w:t>Date</w:t>
            </w:r>
          </w:p>
        </w:tc>
        <w:tc>
          <w:tcPr>
            <w:tcW w:w="1870" w:type="dxa"/>
            <w:shd w:val="clear" w:color="auto" w:fill="BFBFBF" w:themeFill="background1" w:themeFillShade="BF"/>
          </w:tcPr>
          <w:p w:rsidR="00C57E90" w:rsidRDefault="00C57E90" w:rsidP="00DB0A0D">
            <w:pPr>
              <w:jc w:val="both"/>
            </w:pPr>
            <w:r>
              <w:t>Author</w:t>
            </w:r>
          </w:p>
        </w:tc>
        <w:tc>
          <w:tcPr>
            <w:tcW w:w="1870" w:type="dxa"/>
            <w:shd w:val="clear" w:color="auto" w:fill="BFBFBF" w:themeFill="background1" w:themeFillShade="BF"/>
          </w:tcPr>
          <w:p w:rsidR="00C57E90" w:rsidRDefault="00C57E90" w:rsidP="00DB0A0D">
            <w:pPr>
              <w:jc w:val="both"/>
            </w:pPr>
            <w:r>
              <w:t>Description</w:t>
            </w:r>
          </w:p>
        </w:tc>
      </w:tr>
      <w:tr w:rsidR="00C57E90" w:rsidTr="00DB0A0D">
        <w:tc>
          <w:tcPr>
            <w:tcW w:w="1870" w:type="dxa"/>
          </w:tcPr>
          <w:p w:rsidR="00C57E90" w:rsidRDefault="00C57E90" w:rsidP="00DB0A0D">
            <w:pPr>
              <w:jc w:val="both"/>
            </w:pPr>
            <w:r>
              <w:t>0.1</w:t>
            </w:r>
          </w:p>
        </w:tc>
        <w:tc>
          <w:tcPr>
            <w:tcW w:w="1870" w:type="dxa"/>
          </w:tcPr>
          <w:p w:rsidR="00C57E90" w:rsidRDefault="00C57E90" w:rsidP="00DB0A0D">
            <w:pPr>
              <w:jc w:val="both"/>
            </w:pPr>
            <w:r>
              <w:t>2014.07.15</w:t>
            </w:r>
          </w:p>
        </w:tc>
        <w:tc>
          <w:tcPr>
            <w:tcW w:w="1870" w:type="dxa"/>
          </w:tcPr>
          <w:p w:rsidR="00C57E90" w:rsidRDefault="00C57E90" w:rsidP="00DB0A0D">
            <w:pPr>
              <w:jc w:val="both"/>
            </w:pPr>
            <w:r>
              <w:t>Geza Nagy</w:t>
            </w:r>
          </w:p>
        </w:tc>
        <w:tc>
          <w:tcPr>
            <w:tcW w:w="1870" w:type="dxa"/>
          </w:tcPr>
          <w:p w:rsidR="00C57E90" w:rsidRDefault="00C57E90" w:rsidP="00DB0A0D">
            <w:pPr>
              <w:jc w:val="both"/>
            </w:pPr>
            <w:r>
              <w:t>Document base</w:t>
            </w:r>
          </w:p>
        </w:tc>
      </w:tr>
      <w:tr w:rsidR="00C57E90" w:rsidTr="00DB0A0D">
        <w:tc>
          <w:tcPr>
            <w:tcW w:w="1870" w:type="dxa"/>
          </w:tcPr>
          <w:p w:rsidR="00C57E90" w:rsidRDefault="00C57E90" w:rsidP="00DB0A0D">
            <w:pPr>
              <w:jc w:val="both"/>
            </w:pPr>
          </w:p>
        </w:tc>
        <w:tc>
          <w:tcPr>
            <w:tcW w:w="1870" w:type="dxa"/>
          </w:tcPr>
          <w:p w:rsidR="00C57E90" w:rsidRDefault="00C57E90" w:rsidP="00DB0A0D">
            <w:pPr>
              <w:jc w:val="both"/>
            </w:pPr>
          </w:p>
        </w:tc>
        <w:tc>
          <w:tcPr>
            <w:tcW w:w="1870" w:type="dxa"/>
          </w:tcPr>
          <w:p w:rsidR="00C57E90" w:rsidRDefault="00C57E90" w:rsidP="00DB0A0D">
            <w:pPr>
              <w:jc w:val="both"/>
            </w:pPr>
          </w:p>
        </w:tc>
        <w:tc>
          <w:tcPr>
            <w:tcW w:w="1870" w:type="dxa"/>
          </w:tcPr>
          <w:p w:rsidR="00C57E90" w:rsidRDefault="00C57E90" w:rsidP="00DB0A0D">
            <w:pPr>
              <w:jc w:val="both"/>
            </w:pPr>
          </w:p>
        </w:tc>
      </w:tr>
      <w:tr w:rsidR="00C57E90" w:rsidTr="00DB0A0D">
        <w:tc>
          <w:tcPr>
            <w:tcW w:w="1870" w:type="dxa"/>
          </w:tcPr>
          <w:p w:rsidR="00C57E90" w:rsidRDefault="00C57E90" w:rsidP="00DB0A0D">
            <w:pPr>
              <w:jc w:val="both"/>
            </w:pPr>
          </w:p>
        </w:tc>
        <w:tc>
          <w:tcPr>
            <w:tcW w:w="1870" w:type="dxa"/>
          </w:tcPr>
          <w:p w:rsidR="00C57E90" w:rsidRDefault="00C57E90" w:rsidP="00DB0A0D">
            <w:pPr>
              <w:jc w:val="both"/>
            </w:pPr>
          </w:p>
        </w:tc>
        <w:tc>
          <w:tcPr>
            <w:tcW w:w="1870" w:type="dxa"/>
          </w:tcPr>
          <w:p w:rsidR="00C57E90" w:rsidRDefault="00C57E90" w:rsidP="00DB0A0D">
            <w:pPr>
              <w:jc w:val="both"/>
            </w:pPr>
          </w:p>
        </w:tc>
        <w:tc>
          <w:tcPr>
            <w:tcW w:w="1870" w:type="dxa"/>
          </w:tcPr>
          <w:p w:rsidR="00C57E90" w:rsidRDefault="00C57E90" w:rsidP="00DB0A0D">
            <w:pPr>
              <w:jc w:val="both"/>
            </w:pPr>
          </w:p>
        </w:tc>
      </w:tr>
    </w:tbl>
    <w:p w:rsidR="004532BE" w:rsidRDefault="004532BE"/>
    <w:p w:rsidR="00BA1877" w:rsidRDefault="00BA1877" w:rsidP="00ED074D">
      <w:pPr>
        <w:pStyle w:val="Cmsor1"/>
        <w:numPr>
          <w:ilvl w:val="0"/>
          <w:numId w:val="2"/>
        </w:numPr>
        <w:ind w:left="360"/>
        <w:jc w:val="both"/>
      </w:pPr>
      <w:bookmarkStart w:id="0" w:name="_Toc393224983"/>
      <w:r>
        <w:t>Login screen</w:t>
      </w:r>
      <w:bookmarkEnd w:id="0"/>
    </w:p>
    <w:p w:rsidR="00BA1877" w:rsidRDefault="00BA1877" w:rsidP="00ED074D">
      <w:pPr>
        <w:jc w:val="both"/>
      </w:pPr>
      <w:r>
        <w:t>This is the first site what the user can see. The only content of this site is a traditional login form which has two inputs: Username and password.</w:t>
      </w:r>
    </w:p>
    <w:p w:rsidR="00BA1877" w:rsidRDefault="00BA1877" w:rsidP="00ED074D">
      <w:pPr>
        <w:jc w:val="both"/>
      </w:pPr>
      <w:r>
        <w:t>With this information the application identifies the user and after the “Login” texted button. If the given credential is valid, the controller behind the front end forwards him/her to the home screen which belongs to him/her.</w:t>
      </w:r>
    </w:p>
    <w:p w:rsidR="00BA1877" w:rsidRDefault="00BA1877" w:rsidP="00ED074D">
      <w:pPr>
        <w:jc w:val="both"/>
      </w:pPr>
      <w:r>
        <w:t>There are two other item on the login screen. A link for registration which shows a modal with the purpose of gathering information of the user who want to join the site.</w:t>
      </w:r>
    </w:p>
    <w:p w:rsidR="00BA1877" w:rsidRDefault="00BA1877" w:rsidP="00ED074D">
      <w:pPr>
        <w:jc w:val="both"/>
      </w:pPr>
      <w:r>
        <w:t xml:space="preserve">The other is also a reference for sending a reminder email if the already registered user has forgotten his/her password. </w:t>
      </w:r>
    </w:p>
    <w:p w:rsidR="00BA1877" w:rsidRDefault="00BA1877" w:rsidP="00ED074D">
      <w:pPr>
        <w:jc w:val="both"/>
      </w:pPr>
      <w:r>
        <w:t>[TODO: Screen should be inserted here…]</w:t>
      </w:r>
    </w:p>
    <w:p w:rsidR="00BA1877" w:rsidRDefault="002A2A82" w:rsidP="00ED074D">
      <w:pPr>
        <w:pStyle w:val="Cmsor1"/>
        <w:numPr>
          <w:ilvl w:val="0"/>
          <w:numId w:val="2"/>
        </w:numPr>
        <w:ind w:left="360"/>
        <w:jc w:val="both"/>
      </w:pPr>
      <w:bookmarkStart w:id="1" w:name="_Toc393224984"/>
      <w:r>
        <w:t>Forgotten Password</w:t>
      </w:r>
      <w:bookmarkEnd w:id="1"/>
    </w:p>
    <w:p w:rsidR="002A2A82" w:rsidRDefault="002A2A82" w:rsidP="00ED074D">
      <w:pPr>
        <w:jc w:val="both"/>
      </w:pPr>
      <w:r>
        <w:t>It’s a simple modal with an input text field, labels with instructions and a button.</w:t>
      </w:r>
    </w:p>
    <w:p w:rsidR="002A2A82" w:rsidRDefault="002A2A82" w:rsidP="00ED074D">
      <w:pPr>
        <w:jc w:val="both"/>
      </w:pPr>
      <w:r>
        <w:t>The input field is for the e-mail the user provided at registration. When the user clicks the “Send Reminder” button, the application send an auto-generated message to the given e-mail and contains the password which belongs to the person who owns that e-mail address.</w:t>
      </w:r>
    </w:p>
    <w:p w:rsidR="002A2A82" w:rsidRDefault="004A31D7" w:rsidP="00ED074D">
      <w:pPr>
        <w:jc w:val="both"/>
      </w:pPr>
      <w:r>
        <w:t>[TODO: Screen should be inserted here…]</w:t>
      </w:r>
    </w:p>
    <w:p w:rsidR="00BA1877" w:rsidRDefault="00BA1877" w:rsidP="00ED074D">
      <w:pPr>
        <w:pStyle w:val="Cmsor1"/>
        <w:numPr>
          <w:ilvl w:val="0"/>
          <w:numId w:val="2"/>
        </w:numPr>
        <w:ind w:left="360"/>
        <w:jc w:val="both"/>
      </w:pPr>
      <w:bookmarkStart w:id="2" w:name="_Toc393224985"/>
      <w:r>
        <w:t>Registration screen</w:t>
      </w:r>
      <w:bookmarkEnd w:id="2"/>
    </w:p>
    <w:p w:rsidR="00BA1877" w:rsidRDefault="002A2A82" w:rsidP="00ED074D">
      <w:pPr>
        <w:jc w:val="both"/>
      </w:pPr>
      <w:r>
        <w:t>It is also a modal window which contains a form. This form collects the required and optional information about the user who want to register.</w:t>
      </w:r>
    </w:p>
    <w:p w:rsidR="002A2A82" w:rsidRDefault="00C57E90" w:rsidP="00ED074D">
      <w:pPr>
        <w:pStyle w:val="Cmsor2"/>
        <w:jc w:val="both"/>
      </w:pPr>
      <w:bookmarkStart w:id="3" w:name="_Toc393224986"/>
      <w:r>
        <w:t xml:space="preserve">3.1 </w:t>
      </w:r>
      <w:r w:rsidR="002A2A82">
        <w:t>Required information:</w:t>
      </w:r>
      <w:bookmarkEnd w:id="3"/>
    </w:p>
    <w:p w:rsidR="002A2A82" w:rsidRDefault="00C915B7" w:rsidP="00ED074D">
      <w:pPr>
        <w:pStyle w:val="Listaszerbekezds"/>
        <w:numPr>
          <w:ilvl w:val="0"/>
          <w:numId w:val="1"/>
        </w:numPr>
        <w:jc w:val="both"/>
      </w:pPr>
      <w:r>
        <w:t>Nickname</w:t>
      </w:r>
    </w:p>
    <w:p w:rsidR="00C915B7" w:rsidRDefault="00C915B7" w:rsidP="00ED074D">
      <w:pPr>
        <w:pStyle w:val="Listaszerbekezds"/>
        <w:numPr>
          <w:ilvl w:val="0"/>
          <w:numId w:val="1"/>
        </w:numPr>
        <w:jc w:val="both"/>
      </w:pPr>
      <w:r>
        <w:t>First name</w:t>
      </w:r>
    </w:p>
    <w:p w:rsidR="00C915B7" w:rsidRDefault="00C915B7" w:rsidP="00ED074D">
      <w:pPr>
        <w:pStyle w:val="Listaszerbekezds"/>
        <w:numPr>
          <w:ilvl w:val="0"/>
          <w:numId w:val="1"/>
        </w:numPr>
        <w:jc w:val="both"/>
      </w:pPr>
      <w:r>
        <w:t>Last name</w:t>
      </w:r>
    </w:p>
    <w:p w:rsidR="00C915B7" w:rsidRDefault="00C915B7" w:rsidP="00ED074D">
      <w:pPr>
        <w:pStyle w:val="Listaszerbekezds"/>
        <w:numPr>
          <w:ilvl w:val="0"/>
          <w:numId w:val="1"/>
        </w:numPr>
        <w:jc w:val="both"/>
      </w:pPr>
      <w:r>
        <w:t>Date of birth</w:t>
      </w:r>
    </w:p>
    <w:p w:rsidR="00C915B7" w:rsidRDefault="00C915B7" w:rsidP="00ED074D">
      <w:pPr>
        <w:pStyle w:val="Listaszerbekezds"/>
        <w:numPr>
          <w:ilvl w:val="0"/>
          <w:numId w:val="1"/>
        </w:numPr>
        <w:jc w:val="both"/>
      </w:pPr>
      <w:r>
        <w:t>Password</w:t>
      </w:r>
    </w:p>
    <w:p w:rsidR="00C915B7" w:rsidRDefault="00C915B7" w:rsidP="00ED074D">
      <w:pPr>
        <w:pStyle w:val="Listaszerbekezds"/>
        <w:numPr>
          <w:ilvl w:val="0"/>
          <w:numId w:val="1"/>
        </w:numPr>
        <w:jc w:val="both"/>
      </w:pPr>
      <w:r>
        <w:t>E-mail address</w:t>
      </w:r>
    </w:p>
    <w:p w:rsidR="004A31D7" w:rsidRDefault="004A31D7" w:rsidP="00ED074D">
      <w:pPr>
        <w:pStyle w:val="Listaszerbekezds"/>
        <w:numPr>
          <w:ilvl w:val="0"/>
          <w:numId w:val="1"/>
        </w:numPr>
        <w:jc w:val="both"/>
      </w:pPr>
      <w:r>
        <w:t>The user accepts the “Privacy Policy” and the “Terms and Conditions” documents</w:t>
      </w:r>
    </w:p>
    <w:p w:rsidR="00C915B7" w:rsidRDefault="00C57E90" w:rsidP="00ED074D">
      <w:pPr>
        <w:pStyle w:val="Cmsor2"/>
        <w:jc w:val="both"/>
      </w:pPr>
      <w:bookmarkStart w:id="4" w:name="_Toc393224987"/>
      <w:r>
        <w:lastRenderedPageBreak/>
        <w:t xml:space="preserve">3.2 </w:t>
      </w:r>
      <w:r w:rsidR="00C915B7">
        <w:t>Optional Information</w:t>
      </w:r>
      <w:r>
        <w:t>:</w:t>
      </w:r>
      <w:bookmarkEnd w:id="4"/>
      <w:r>
        <w:t xml:space="preserve"> </w:t>
      </w:r>
    </w:p>
    <w:p w:rsidR="00C915B7" w:rsidRDefault="00C915B7" w:rsidP="00ED074D">
      <w:pPr>
        <w:pStyle w:val="Listaszerbekezds"/>
        <w:numPr>
          <w:ilvl w:val="0"/>
          <w:numId w:val="1"/>
        </w:numPr>
        <w:jc w:val="both"/>
      </w:pPr>
      <w:r>
        <w:t>Avatar</w:t>
      </w:r>
    </w:p>
    <w:p w:rsidR="00C915B7" w:rsidRDefault="00C915B7" w:rsidP="00ED074D">
      <w:pPr>
        <w:ind w:left="360"/>
        <w:jc w:val="both"/>
      </w:pPr>
      <w:r>
        <w:t xml:space="preserve">There are two field which require confirmation: E-mail and password. For these fields there must be a plus one input for confirmation, and the registration form has to validate that the two text field has the same value for e-mail and also for password. The password field is not a traditional text field but a password type input. The e-mail address must be checked if it’s already registered by an existing user. </w:t>
      </w:r>
      <w:r w:rsidR="004A31D7">
        <w:t>The required fields are signed with red asterisk and if the user want to register without giving these data the post must fail and the missing fields have to be highlighted.</w:t>
      </w:r>
    </w:p>
    <w:p w:rsidR="004A31D7" w:rsidRDefault="004A31D7" w:rsidP="00ED074D">
      <w:pPr>
        <w:ind w:left="360"/>
        <w:jc w:val="both"/>
      </w:pPr>
      <w:r>
        <w:t>[TODO: Screen should be inserted here…]</w:t>
      </w:r>
    </w:p>
    <w:p w:rsidR="002A2A82" w:rsidRDefault="002A2A82" w:rsidP="00ED074D">
      <w:pPr>
        <w:jc w:val="both"/>
      </w:pPr>
    </w:p>
    <w:p w:rsidR="00BA1877" w:rsidRDefault="00BA1877" w:rsidP="00ED074D">
      <w:pPr>
        <w:pStyle w:val="Cmsor1"/>
        <w:numPr>
          <w:ilvl w:val="0"/>
          <w:numId w:val="2"/>
        </w:numPr>
        <w:ind w:left="360"/>
        <w:jc w:val="both"/>
      </w:pPr>
      <w:bookmarkStart w:id="5" w:name="_Toc393224988"/>
      <w:r>
        <w:t>User home</w:t>
      </w:r>
      <w:bookmarkEnd w:id="5"/>
    </w:p>
    <w:p w:rsidR="004A31D7" w:rsidRDefault="004A31D7" w:rsidP="00ED074D">
      <w:pPr>
        <w:jc w:val="both"/>
      </w:pPr>
      <w:r>
        <w:t>The user home is basically a dashboard. There is a menu with items for navigation, a dashboard with fancy tickets. Every ticket symbolize a gam</w:t>
      </w:r>
      <w:r w:rsidR="000351B1">
        <w:t>e where the user is registered and one more special ticket for create a new game. Beside the menu and the ticket panel there is also a notification bar/wall which contains the latest news and invitations.</w:t>
      </w:r>
    </w:p>
    <w:p w:rsidR="000351B1" w:rsidRDefault="00C57E90" w:rsidP="00ED074D">
      <w:pPr>
        <w:pStyle w:val="Cmsor2"/>
        <w:jc w:val="both"/>
      </w:pPr>
      <w:bookmarkStart w:id="6" w:name="_Toc393224989"/>
      <w:r>
        <w:t xml:space="preserve">4.1 </w:t>
      </w:r>
      <w:r w:rsidR="000351B1">
        <w:t>Menu items:</w:t>
      </w:r>
      <w:bookmarkEnd w:id="6"/>
    </w:p>
    <w:p w:rsidR="000351B1" w:rsidRDefault="000351B1" w:rsidP="00ED074D">
      <w:pPr>
        <w:pStyle w:val="Listaszerbekezds"/>
        <w:numPr>
          <w:ilvl w:val="0"/>
          <w:numId w:val="1"/>
        </w:numPr>
        <w:jc w:val="both"/>
      </w:pPr>
      <w:r>
        <w:t>Profile settings</w:t>
      </w:r>
    </w:p>
    <w:p w:rsidR="000351B1" w:rsidRDefault="009B0676" w:rsidP="00ED074D">
      <w:pPr>
        <w:pStyle w:val="Listaszerbekezds"/>
        <w:numPr>
          <w:ilvl w:val="0"/>
          <w:numId w:val="1"/>
        </w:numPr>
        <w:jc w:val="both"/>
      </w:pPr>
      <w:r>
        <w:t>Logout</w:t>
      </w:r>
    </w:p>
    <w:p w:rsidR="000351B1" w:rsidRDefault="000351B1" w:rsidP="00ED074D">
      <w:pPr>
        <w:jc w:val="both"/>
      </w:pPr>
      <w:r>
        <w:t>[TODO: Screen should be inserted here…]</w:t>
      </w:r>
    </w:p>
    <w:p w:rsidR="00BA1877" w:rsidRDefault="00BA1877" w:rsidP="00ED074D">
      <w:pPr>
        <w:pStyle w:val="Cmsor1"/>
        <w:numPr>
          <w:ilvl w:val="0"/>
          <w:numId w:val="2"/>
        </w:numPr>
        <w:ind w:left="360"/>
        <w:jc w:val="both"/>
      </w:pPr>
      <w:bookmarkStart w:id="7" w:name="_Toc393224990"/>
      <w:r>
        <w:t>Creating a new game</w:t>
      </w:r>
      <w:bookmarkEnd w:id="7"/>
    </w:p>
    <w:p w:rsidR="004E07F7" w:rsidRDefault="004E07F7" w:rsidP="004E07F7">
      <w:r>
        <w:t>Creating a game is maybe the most complicated part of the application. The admin has to configure the whole game step by step. Must note here that almost everything will be editable till the tournament begins.</w:t>
      </w:r>
    </w:p>
    <w:p w:rsidR="004E07F7" w:rsidRDefault="004E07F7" w:rsidP="004E07F7">
      <w:r>
        <w:t>User has to define the followings:</w:t>
      </w:r>
    </w:p>
    <w:p w:rsidR="004E07F7" w:rsidRDefault="004E07F7" w:rsidP="004E07F7">
      <w:pPr>
        <w:pStyle w:val="Listaszerbekezds"/>
        <w:numPr>
          <w:ilvl w:val="0"/>
          <w:numId w:val="1"/>
        </w:numPr>
      </w:pPr>
      <w:r>
        <w:t>Name of the game</w:t>
      </w:r>
    </w:p>
    <w:p w:rsidR="00170809" w:rsidRDefault="004E07F7" w:rsidP="00170809">
      <w:pPr>
        <w:pStyle w:val="Listaszerbekezds"/>
        <w:numPr>
          <w:ilvl w:val="0"/>
          <w:numId w:val="1"/>
        </w:numPr>
      </w:pPr>
      <w:r>
        <w:t>Number of the teams</w:t>
      </w:r>
      <w:r w:rsidR="00170809" w:rsidRPr="00170809">
        <w:t xml:space="preserve"> </w:t>
      </w:r>
    </w:p>
    <w:p w:rsidR="004E07F7" w:rsidRDefault="00170809" w:rsidP="00170809">
      <w:pPr>
        <w:pStyle w:val="Listaszerbekezds"/>
        <w:numPr>
          <w:ilvl w:val="0"/>
          <w:numId w:val="1"/>
        </w:numPr>
      </w:pPr>
      <w:r>
        <w:t>Flow of the tournament</w:t>
      </w:r>
    </w:p>
    <w:p w:rsidR="004E07F7" w:rsidRDefault="004E07F7" w:rsidP="00170809">
      <w:pPr>
        <w:pStyle w:val="Listaszerbekezds"/>
        <w:numPr>
          <w:ilvl w:val="0"/>
          <w:numId w:val="1"/>
        </w:numPr>
      </w:pPr>
      <w:r>
        <w:t>List of the teams</w:t>
      </w:r>
    </w:p>
    <w:p w:rsidR="0007429D" w:rsidRDefault="0007429D" w:rsidP="004E07F7">
      <w:pPr>
        <w:pStyle w:val="Listaszerbekezds"/>
        <w:numPr>
          <w:ilvl w:val="0"/>
          <w:numId w:val="1"/>
        </w:numPr>
      </w:pPr>
      <w:r>
        <w:t>Fixtures</w:t>
      </w:r>
    </w:p>
    <w:p w:rsidR="004E07F7" w:rsidRDefault="004E07F7" w:rsidP="004E07F7">
      <w:pPr>
        <w:pStyle w:val="Listaszerbekezds"/>
        <w:numPr>
          <w:ilvl w:val="0"/>
          <w:numId w:val="1"/>
        </w:numPr>
      </w:pPr>
      <w:r>
        <w:t>Attendees</w:t>
      </w:r>
    </w:p>
    <w:p w:rsidR="004E07F7" w:rsidRDefault="0007429D" w:rsidP="004E07F7">
      <w:pPr>
        <w:pStyle w:val="Listaszerbekezds"/>
        <w:numPr>
          <w:ilvl w:val="0"/>
          <w:numId w:val="1"/>
        </w:numPr>
      </w:pPr>
      <w:r>
        <w:t>Rules</w:t>
      </w:r>
    </w:p>
    <w:p w:rsidR="0007429D" w:rsidRDefault="0007429D" w:rsidP="004E07F7">
      <w:pPr>
        <w:pStyle w:val="Listaszerbekezds"/>
        <w:numPr>
          <w:ilvl w:val="0"/>
          <w:numId w:val="1"/>
        </w:numPr>
      </w:pPr>
      <w:r>
        <w:t>Additional questions beside the rules</w:t>
      </w:r>
    </w:p>
    <w:p w:rsidR="0007429D" w:rsidRDefault="0007429D" w:rsidP="0007429D">
      <w:pPr>
        <w:pStyle w:val="Cmsor2"/>
      </w:pPr>
      <w:r>
        <w:t>5.1 Name of the game</w:t>
      </w:r>
    </w:p>
    <w:p w:rsidR="0007429D" w:rsidRDefault="0007429D" w:rsidP="0007429D">
      <w:r>
        <w:t>It’s a simple text box. What has defined here by the admin will show for every user who attends the game when everything happens under the tournament. On the game ticket or the notification bar.</w:t>
      </w:r>
    </w:p>
    <w:p w:rsidR="0007429D" w:rsidRDefault="00B859F2" w:rsidP="00B859F2">
      <w:pPr>
        <w:pStyle w:val="Cmsor2"/>
      </w:pPr>
      <w:r>
        <w:lastRenderedPageBreak/>
        <w:t>5.2 Number of the teams</w:t>
      </w:r>
    </w:p>
    <w:p w:rsidR="00B859F2" w:rsidRDefault="00B859F2" w:rsidP="0007429D">
      <w:r>
        <w:t>It’s an important from the flow’s perspective. This defines which flow options available. And helps the app to generate the correct amount inputs in the next steps.</w:t>
      </w:r>
    </w:p>
    <w:p w:rsidR="00170809" w:rsidRDefault="00170809" w:rsidP="00170809">
      <w:pPr>
        <w:pStyle w:val="Cmsor2"/>
      </w:pPr>
      <w:r>
        <w:t>5.3 F</w:t>
      </w:r>
      <w:bookmarkStart w:id="8" w:name="_GoBack"/>
      <w:bookmarkEnd w:id="8"/>
    </w:p>
    <w:p w:rsidR="00170809" w:rsidRPr="00170809" w:rsidRDefault="00170809" w:rsidP="00170809"/>
    <w:p w:rsidR="00B859F2" w:rsidRDefault="00170809" w:rsidP="00170809">
      <w:pPr>
        <w:pStyle w:val="Cmsor2"/>
      </w:pPr>
      <w:r>
        <w:t>5.4</w:t>
      </w:r>
      <w:r w:rsidR="00B859F2">
        <w:t xml:space="preserve"> List of Teams</w:t>
      </w:r>
    </w:p>
    <w:p w:rsidR="00B859F2" w:rsidRPr="004E07F7" w:rsidRDefault="00170809" w:rsidP="0007429D">
      <w:r>
        <w:t xml:space="preserve">It’s really important to define the proper list of the teams attended to the specific tournament. In the previous step the admin gave the explicit number and </w:t>
      </w:r>
    </w:p>
    <w:p w:rsidR="00BA1877" w:rsidRDefault="00BA1877" w:rsidP="00ED074D">
      <w:pPr>
        <w:pStyle w:val="Cmsor1"/>
        <w:numPr>
          <w:ilvl w:val="0"/>
          <w:numId w:val="2"/>
        </w:numPr>
        <w:ind w:left="360"/>
        <w:jc w:val="both"/>
      </w:pPr>
      <w:bookmarkStart w:id="9" w:name="_Toc393224991"/>
      <w:r>
        <w:t>Notification bar</w:t>
      </w:r>
      <w:bookmarkEnd w:id="9"/>
    </w:p>
    <w:p w:rsidR="00BA1877" w:rsidRDefault="00BA1877" w:rsidP="00ED074D">
      <w:pPr>
        <w:pStyle w:val="Cmsor1"/>
        <w:numPr>
          <w:ilvl w:val="0"/>
          <w:numId w:val="2"/>
        </w:numPr>
        <w:ind w:left="360"/>
        <w:jc w:val="both"/>
      </w:pPr>
      <w:bookmarkStart w:id="10" w:name="_Toc393224992"/>
      <w:r>
        <w:t>Game portal – With user role</w:t>
      </w:r>
      <w:bookmarkEnd w:id="10"/>
    </w:p>
    <w:p w:rsidR="00BA1877" w:rsidRDefault="00BA1877" w:rsidP="00ED074D">
      <w:pPr>
        <w:pStyle w:val="Cmsor1"/>
        <w:numPr>
          <w:ilvl w:val="0"/>
          <w:numId w:val="2"/>
        </w:numPr>
        <w:ind w:left="360"/>
        <w:jc w:val="both"/>
      </w:pPr>
      <w:bookmarkStart w:id="11" w:name="_Toc393224993"/>
      <w:r>
        <w:t>Game portal – With Admin role</w:t>
      </w:r>
      <w:bookmarkEnd w:id="11"/>
    </w:p>
    <w:sectPr w:rsidR="00BA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21C5B"/>
    <w:multiLevelType w:val="hybridMultilevel"/>
    <w:tmpl w:val="F842A550"/>
    <w:lvl w:ilvl="0" w:tplc="1E7602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4873EA"/>
    <w:multiLevelType w:val="multilevel"/>
    <w:tmpl w:val="8CDA16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BE"/>
    <w:rsid w:val="000351B1"/>
    <w:rsid w:val="0007429D"/>
    <w:rsid w:val="00170809"/>
    <w:rsid w:val="002A2A82"/>
    <w:rsid w:val="004532BE"/>
    <w:rsid w:val="004A31D7"/>
    <w:rsid w:val="004E07F7"/>
    <w:rsid w:val="009B0676"/>
    <w:rsid w:val="00AA4078"/>
    <w:rsid w:val="00B859F2"/>
    <w:rsid w:val="00BA1877"/>
    <w:rsid w:val="00C57E90"/>
    <w:rsid w:val="00C915B7"/>
    <w:rsid w:val="00ED074D"/>
    <w:rsid w:val="00E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390B2-5779-4B13-8534-9C1A2A2C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57E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57E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915B7"/>
    <w:pPr>
      <w:ind w:left="720"/>
      <w:contextualSpacing/>
    </w:pPr>
  </w:style>
  <w:style w:type="character" w:customStyle="1" w:styleId="Cmsor1Char">
    <w:name w:val="Címsor 1 Char"/>
    <w:basedOn w:val="Bekezdsalapbettpusa"/>
    <w:link w:val="Cmsor1"/>
    <w:uiPriority w:val="9"/>
    <w:rsid w:val="00C57E90"/>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57E90"/>
    <w:rPr>
      <w:rFonts w:asciiTheme="majorHAnsi" w:eastAsiaTheme="majorEastAsia" w:hAnsiTheme="majorHAnsi" w:cstheme="majorBidi"/>
      <w:color w:val="2E74B5" w:themeColor="accent1" w:themeShade="BF"/>
      <w:sz w:val="26"/>
      <w:szCs w:val="26"/>
    </w:rPr>
  </w:style>
  <w:style w:type="paragraph" w:styleId="Cm">
    <w:name w:val="Title"/>
    <w:basedOn w:val="Norml"/>
    <w:next w:val="Norml"/>
    <w:link w:val="CmChar"/>
    <w:uiPriority w:val="10"/>
    <w:qFormat/>
    <w:rsid w:val="00C57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57E90"/>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C57E90"/>
    <w:pPr>
      <w:outlineLvl w:val="9"/>
    </w:pPr>
  </w:style>
  <w:style w:type="paragraph" w:styleId="TJ1">
    <w:name w:val="toc 1"/>
    <w:basedOn w:val="Norml"/>
    <w:next w:val="Norml"/>
    <w:autoRedefine/>
    <w:uiPriority w:val="39"/>
    <w:unhideWhenUsed/>
    <w:rsid w:val="00C57E90"/>
    <w:pPr>
      <w:spacing w:after="100"/>
    </w:pPr>
  </w:style>
  <w:style w:type="paragraph" w:styleId="TJ2">
    <w:name w:val="toc 2"/>
    <w:basedOn w:val="Norml"/>
    <w:next w:val="Norml"/>
    <w:autoRedefine/>
    <w:uiPriority w:val="39"/>
    <w:unhideWhenUsed/>
    <w:rsid w:val="00C57E90"/>
    <w:pPr>
      <w:spacing w:after="100"/>
      <w:ind w:left="220"/>
    </w:pPr>
  </w:style>
  <w:style w:type="character" w:styleId="Hiperhivatkozs">
    <w:name w:val="Hyperlink"/>
    <w:basedOn w:val="Bekezdsalapbettpusa"/>
    <w:uiPriority w:val="99"/>
    <w:unhideWhenUsed/>
    <w:rsid w:val="00C57E90"/>
    <w:rPr>
      <w:color w:val="0563C1" w:themeColor="hyperlink"/>
      <w:u w:val="single"/>
    </w:rPr>
  </w:style>
  <w:style w:type="table" w:styleId="Rcsostblzat">
    <w:name w:val="Table Grid"/>
    <w:basedOn w:val="Normltblzat"/>
    <w:uiPriority w:val="39"/>
    <w:rsid w:val="00C57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D0A11-6692-4B57-B381-47148B49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5</Pages>
  <Words>717</Words>
  <Characters>4091</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zeusz</dc:creator>
  <cp:keywords/>
  <dc:description/>
  <cp:lastModifiedBy>zeusz</cp:lastModifiedBy>
  <cp:revision>5</cp:revision>
  <dcterms:created xsi:type="dcterms:W3CDTF">2014-07-13T15:57:00Z</dcterms:created>
  <dcterms:modified xsi:type="dcterms:W3CDTF">2014-07-23T05:38:00Z</dcterms:modified>
</cp:coreProperties>
</file>