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B7" w:rsidRDefault="00554EB7" w:rsidP="00554EB7">
      <w:pPr>
        <w:pStyle w:val="Cm"/>
        <w:jc w:val="center"/>
      </w:pPr>
      <w:r>
        <w:t>BetGame</w:t>
      </w:r>
    </w:p>
    <w:p w:rsidR="00554EB7" w:rsidRDefault="00554EB7" w:rsidP="00554EB7">
      <w:pPr>
        <w:pStyle w:val="Cm"/>
        <w:jc w:val="center"/>
      </w:pPr>
      <w:r>
        <w:t>-Design Specification-</w:t>
      </w:r>
      <w:r>
        <w:br w:type="page"/>
      </w:r>
    </w:p>
    <w:sdt>
      <w:sdtPr>
        <w:rPr>
          <w:rFonts w:asciiTheme="minorHAnsi" w:eastAsiaTheme="minorHAnsi" w:hAnsiTheme="minorHAnsi" w:cstheme="minorBidi"/>
          <w:color w:val="auto"/>
          <w:sz w:val="22"/>
          <w:szCs w:val="22"/>
          <w:lang w:val="hu-HU"/>
        </w:rPr>
        <w:id w:val="2017721098"/>
        <w:docPartObj>
          <w:docPartGallery w:val="Table of Contents"/>
          <w:docPartUnique/>
        </w:docPartObj>
      </w:sdtPr>
      <w:sdtEndPr>
        <w:rPr>
          <w:b/>
          <w:bCs/>
        </w:rPr>
      </w:sdtEndPr>
      <w:sdtContent>
        <w:p w:rsidR="00554EB7" w:rsidRPr="00554EB7" w:rsidRDefault="00554EB7" w:rsidP="00554EB7">
          <w:pPr>
            <w:pStyle w:val="Tartalomjegyzkcmsora"/>
            <w:rPr>
              <w:lang w:val="hu-HU"/>
            </w:rPr>
          </w:pPr>
          <w:proofErr w:type="spellStart"/>
          <w:r>
            <w:rPr>
              <w:lang w:val="hu-HU"/>
            </w:rPr>
            <w:t>Contents</w:t>
          </w:r>
          <w:proofErr w:type="spellEnd"/>
        </w:p>
        <w:p w:rsidR="00554EB7" w:rsidRDefault="00554EB7">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9004600" w:history="1">
            <w:r w:rsidRPr="003B1C60">
              <w:rPr>
                <w:rStyle w:val="Hiperhivatkozs"/>
                <w:noProof/>
              </w:rPr>
              <w:t>Overview</w:t>
            </w:r>
            <w:r>
              <w:rPr>
                <w:noProof/>
                <w:webHidden/>
              </w:rPr>
              <w:tab/>
            </w:r>
            <w:r>
              <w:rPr>
                <w:noProof/>
                <w:webHidden/>
              </w:rPr>
              <w:fldChar w:fldCharType="begin"/>
            </w:r>
            <w:r>
              <w:rPr>
                <w:noProof/>
                <w:webHidden/>
              </w:rPr>
              <w:instrText xml:space="preserve"> PAGEREF _Toc399004600 \h </w:instrText>
            </w:r>
            <w:r>
              <w:rPr>
                <w:noProof/>
                <w:webHidden/>
              </w:rPr>
            </w:r>
            <w:r>
              <w:rPr>
                <w:noProof/>
                <w:webHidden/>
              </w:rPr>
              <w:fldChar w:fldCharType="separate"/>
            </w:r>
            <w:r w:rsidR="00163729">
              <w:rPr>
                <w:noProof/>
                <w:webHidden/>
              </w:rPr>
              <w:t>3</w:t>
            </w:r>
            <w:r>
              <w:rPr>
                <w:noProof/>
                <w:webHidden/>
              </w:rPr>
              <w:fldChar w:fldCharType="end"/>
            </w:r>
          </w:hyperlink>
        </w:p>
        <w:p w:rsidR="00554EB7" w:rsidRDefault="005738DA">
          <w:pPr>
            <w:pStyle w:val="TJ2"/>
            <w:tabs>
              <w:tab w:val="right" w:leader="dot" w:pos="9350"/>
            </w:tabs>
            <w:rPr>
              <w:rFonts w:eastAsiaTheme="minorEastAsia"/>
              <w:noProof/>
            </w:rPr>
          </w:pPr>
          <w:hyperlink w:anchor="_Toc399004601" w:history="1">
            <w:r w:rsidR="00554EB7" w:rsidRPr="003B1C60">
              <w:rPr>
                <w:rStyle w:val="Hiperhivatkozs"/>
                <w:rFonts w:eastAsia="Times New Roman"/>
                <w:noProof/>
                <w:shd w:val="clear" w:color="auto" w:fill="FFFFFF"/>
              </w:rPr>
              <w:t>Business Background</w:t>
            </w:r>
            <w:r w:rsidR="00554EB7">
              <w:rPr>
                <w:noProof/>
                <w:webHidden/>
              </w:rPr>
              <w:tab/>
            </w:r>
            <w:r w:rsidR="00554EB7">
              <w:rPr>
                <w:noProof/>
                <w:webHidden/>
              </w:rPr>
              <w:fldChar w:fldCharType="begin"/>
            </w:r>
            <w:r w:rsidR="00554EB7">
              <w:rPr>
                <w:noProof/>
                <w:webHidden/>
              </w:rPr>
              <w:instrText xml:space="preserve"> PAGEREF _Toc399004601 \h </w:instrText>
            </w:r>
            <w:r w:rsidR="00554EB7">
              <w:rPr>
                <w:noProof/>
                <w:webHidden/>
              </w:rPr>
            </w:r>
            <w:r w:rsidR="00554EB7">
              <w:rPr>
                <w:noProof/>
                <w:webHidden/>
              </w:rPr>
              <w:fldChar w:fldCharType="separate"/>
            </w:r>
            <w:r w:rsidR="00163729">
              <w:rPr>
                <w:noProof/>
                <w:webHidden/>
              </w:rPr>
              <w:t>3</w:t>
            </w:r>
            <w:r w:rsidR="00554EB7">
              <w:rPr>
                <w:noProof/>
                <w:webHidden/>
              </w:rPr>
              <w:fldChar w:fldCharType="end"/>
            </w:r>
          </w:hyperlink>
        </w:p>
        <w:p w:rsidR="00554EB7" w:rsidRDefault="005738DA">
          <w:pPr>
            <w:pStyle w:val="TJ1"/>
            <w:tabs>
              <w:tab w:val="right" w:leader="dot" w:pos="9350"/>
            </w:tabs>
            <w:rPr>
              <w:rFonts w:eastAsiaTheme="minorEastAsia"/>
              <w:noProof/>
            </w:rPr>
          </w:pPr>
          <w:hyperlink w:anchor="_Toc399004602" w:history="1">
            <w:r w:rsidR="00554EB7" w:rsidRPr="003B1C60">
              <w:rPr>
                <w:rStyle w:val="Hiperhivatkozs"/>
                <w:noProof/>
              </w:rPr>
              <w:t>Architecture</w:t>
            </w:r>
            <w:r w:rsidR="00554EB7">
              <w:rPr>
                <w:noProof/>
                <w:webHidden/>
              </w:rPr>
              <w:tab/>
            </w:r>
            <w:r w:rsidR="00554EB7">
              <w:rPr>
                <w:noProof/>
                <w:webHidden/>
              </w:rPr>
              <w:fldChar w:fldCharType="begin"/>
            </w:r>
            <w:r w:rsidR="00554EB7">
              <w:rPr>
                <w:noProof/>
                <w:webHidden/>
              </w:rPr>
              <w:instrText xml:space="preserve"> PAGEREF _Toc399004602 \h </w:instrText>
            </w:r>
            <w:r w:rsidR="00554EB7">
              <w:rPr>
                <w:noProof/>
                <w:webHidden/>
              </w:rPr>
            </w:r>
            <w:r w:rsidR="00554EB7">
              <w:rPr>
                <w:noProof/>
                <w:webHidden/>
              </w:rPr>
              <w:fldChar w:fldCharType="separate"/>
            </w:r>
            <w:r w:rsidR="00163729">
              <w:rPr>
                <w:noProof/>
                <w:webHidden/>
              </w:rPr>
              <w:t>3</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3" w:history="1">
            <w:r w:rsidR="00554EB7" w:rsidRPr="003B1C60">
              <w:rPr>
                <w:rStyle w:val="Hiperhivatkozs"/>
                <w:rFonts w:eastAsia="Times New Roman"/>
                <w:noProof/>
                <w:shd w:val="clear" w:color="auto" w:fill="FFFFFF"/>
              </w:rPr>
              <w:t>Front end/View</w:t>
            </w:r>
            <w:r w:rsidR="00554EB7">
              <w:rPr>
                <w:noProof/>
                <w:webHidden/>
              </w:rPr>
              <w:tab/>
            </w:r>
            <w:r w:rsidR="00554EB7">
              <w:rPr>
                <w:noProof/>
                <w:webHidden/>
              </w:rPr>
              <w:fldChar w:fldCharType="begin"/>
            </w:r>
            <w:r w:rsidR="00554EB7">
              <w:rPr>
                <w:noProof/>
                <w:webHidden/>
              </w:rPr>
              <w:instrText xml:space="preserve"> PAGEREF _Toc399004603 \h </w:instrText>
            </w:r>
            <w:r w:rsidR="00554EB7">
              <w:rPr>
                <w:noProof/>
                <w:webHidden/>
              </w:rPr>
            </w:r>
            <w:r w:rsidR="00554EB7">
              <w:rPr>
                <w:noProof/>
                <w:webHidden/>
              </w:rPr>
              <w:fldChar w:fldCharType="separate"/>
            </w:r>
            <w:r w:rsidR="00163729">
              <w:rPr>
                <w:noProof/>
                <w:webHidden/>
              </w:rPr>
              <w:t>4</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4" w:history="1">
            <w:r w:rsidR="00554EB7" w:rsidRPr="003B1C60">
              <w:rPr>
                <w:rStyle w:val="Hiperhivatkozs"/>
                <w:rFonts w:eastAsia="Times New Roman"/>
                <w:noProof/>
                <w:shd w:val="clear" w:color="auto" w:fill="FFFFFF"/>
              </w:rPr>
              <w:t>Controllers</w:t>
            </w:r>
            <w:r w:rsidR="00554EB7">
              <w:rPr>
                <w:noProof/>
                <w:webHidden/>
              </w:rPr>
              <w:tab/>
            </w:r>
            <w:r w:rsidR="00554EB7">
              <w:rPr>
                <w:noProof/>
                <w:webHidden/>
              </w:rPr>
              <w:fldChar w:fldCharType="begin"/>
            </w:r>
            <w:r w:rsidR="00554EB7">
              <w:rPr>
                <w:noProof/>
                <w:webHidden/>
              </w:rPr>
              <w:instrText xml:space="preserve"> PAGEREF _Toc399004604 \h </w:instrText>
            </w:r>
            <w:r w:rsidR="00554EB7">
              <w:rPr>
                <w:noProof/>
                <w:webHidden/>
              </w:rPr>
            </w:r>
            <w:r w:rsidR="00554EB7">
              <w:rPr>
                <w:noProof/>
                <w:webHidden/>
              </w:rPr>
              <w:fldChar w:fldCharType="separate"/>
            </w:r>
            <w:r w:rsidR="00163729">
              <w:rPr>
                <w:noProof/>
                <w:webHidden/>
              </w:rPr>
              <w:t>4</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5" w:history="1">
            <w:r w:rsidR="00554EB7" w:rsidRPr="003B1C60">
              <w:rPr>
                <w:rStyle w:val="Hiperhivatkozs"/>
                <w:rFonts w:eastAsia="Times New Roman"/>
                <w:noProof/>
                <w:shd w:val="clear" w:color="auto" w:fill="FFFFFF"/>
              </w:rPr>
              <w:t>Services</w:t>
            </w:r>
            <w:r w:rsidR="00554EB7">
              <w:rPr>
                <w:noProof/>
                <w:webHidden/>
              </w:rPr>
              <w:tab/>
            </w:r>
            <w:r w:rsidR="00554EB7">
              <w:rPr>
                <w:noProof/>
                <w:webHidden/>
              </w:rPr>
              <w:fldChar w:fldCharType="begin"/>
            </w:r>
            <w:r w:rsidR="00554EB7">
              <w:rPr>
                <w:noProof/>
                <w:webHidden/>
              </w:rPr>
              <w:instrText xml:space="preserve"> PAGEREF _Toc399004605 \h </w:instrText>
            </w:r>
            <w:r w:rsidR="00554EB7">
              <w:rPr>
                <w:noProof/>
                <w:webHidden/>
              </w:rPr>
            </w:r>
            <w:r w:rsidR="00554EB7">
              <w:rPr>
                <w:noProof/>
                <w:webHidden/>
              </w:rPr>
              <w:fldChar w:fldCharType="separate"/>
            </w:r>
            <w:r w:rsidR="00163729">
              <w:rPr>
                <w:noProof/>
                <w:webHidden/>
              </w:rPr>
              <w:t>4</w:t>
            </w:r>
            <w:r w:rsidR="00554EB7">
              <w:rPr>
                <w:noProof/>
                <w:webHidden/>
              </w:rPr>
              <w:fldChar w:fldCharType="end"/>
            </w:r>
          </w:hyperlink>
        </w:p>
        <w:p w:rsidR="00554EB7" w:rsidRDefault="005738DA">
          <w:pPr>
            <w:pStyle w:val="TJ1"/>
            <w:tabs>
              <w:tab w:val="right" w:leader="dot" w:pos="9350"/>
            </w:tabs>
            <w:rPr>
              <w:rFonts w:eastAsiaTheme="minorEastAsia"/>
              <w:noProof/>
            </w:rPr>
          </w:pPr>
          <w:hyperlink w:anchor="_Toc399004606" w:history="1">
            <w:r w:rsidR="00554EB7" w:rsidRPr="003B1C60">
              <w:rPr>
                <w:rStyle w:val="Hiperhivatkozs"/>
                <w:rFonts w:eastAsia="Times New Roman"/>
                <w:noProof/>
                <w:shd w:val="clear" w:color="auto" w:fill="FFFFFF"/>
              </w:rPr>
              <w:t>Logical View</w:t>
            </w:r>
            <w:r w:rsidR="00554EB7">
              <w:rPr>
                <w:noProof/>
                <w:webHidden/>
              </w:rPr>
              <w:tab/>
            </w:r>
            <w:r w:rsidR="00554EB7">
              <w:rPr>
                <w:noProof/>
                <w:webHidden/>
              </w:rPr>
              <w:fldChar w:fldCharType="begin"/>
            </w:r>
            <w:r w:rsidR="00554EB7">
              <w:rPr>
                <w:noProof/>
                <w:webHidden/>
              </w:rPr>
              <w:instrText xml:space="preserve"> PAGEREF _Toc399004606 \h </w:instrText>
            </w:r>
            <w:r w:rsidR="00554EB7">
              <w:rPr>
                <w:noProof/>
                <w:webHidden/>
              </w:rPr>
            </w:r>
            <w:r w:rsidR="00554EB7">
              <w:rPr>
                <w:noProof/>
                <w:webHidden/>
              </w:rPr>
              <w:fldChar w:fldCharType="separate"/>
            </w:r>
            <w:r w:rsidR="00163729">
              <w:rPr>
                <w:noProof/>
                <w:webHidden/>
              </w:rPr>
              <w:t>5</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7" w:history="1">
            <w:r w:rsidR="00554EB7" w:rsidRPr="003B1C60">
              <w:rPr>
                <w:rStyle w:val="Hiperhivatkozs"/>
                <w:rFonts w:eastAsia="Times New Roman"/>
                <w:noProof/>
                <w:shd w:val="clear" w:color="auto" w:fill="FFFFFF"/>
              </w:rPr>
              <w:t>Login/Registration</w:t>
            </w:r>
            <w:r w:rsidR="00554EB7">
              <w:rPr>
                <w:noProof/>
                <w:webHidden/>
              </w:rPr>
              <w:tab/>
            </w:r>
            <w:r w:rsidR="00554EB7">
              <w:rPr>
                <w:noProof/>
                <w:webHidden/>
              </w:rPr>
              <w:fldChar w:fldCharType="begin"/>
            </w:r>
            <w:r w:rsidR="00554EB7">
              <w:rPr>
                <w:noProof/>
                <w:webHidden/>
              </w:rPr>
              <w:instrText xml:space="preserve"> PAGEREF _Toc399004607 \h </w:instrText>
            </w:r>
            <w:r w:rsidR="00554EB7">
              <w:rPr>
                <w:noProof/>
                <w:webHidden/>
              </w:rPr>
            </w:r>
            <w:r w:rsidR="00554EB7">
              <w:rPr>
                <w:noProof/>
                <w:webHidden/>
              </w:rPr>
              <w:fldChar w:fldCharType="separate"/>
            </w:r>
            <w:r w:rsidR="00163729">
              <w:rPr>
                <w:noProof/>
                <w:webHidden/>
              </w:rPr>
              <w:t>5</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8" w:history="1">
            <w:r w:rsidR="00554EB7" w:rsidRPr="003B1C60">
              <w:rPr>
                <w:rStyle w:val="Hiperhivatkozs"/>
                <w:rFonts w:eastAsia="Times New Roman"/>
                <w:noProof/>
                <w:shd w:val="clear" w:color="auto" w:fill="FFFFFF"/>
              </w:rPr>
              <w:t>User Home</w:t>
            </w:r>
            <w:r w:rsidR="00554EB7">
              <w:rPr>
                <w:noProof/>
                <w:webHidden/>
              </w:rPr>
              <w:tab/>
            </w:r>
            <w:r w:rsidR="00554EB7">
              <w:rPr>
                <w:noProof/>
                <w:webHidden/>
              </w:rPr>
              <w:fldChar w:fldCharType="begin"/>
            </w:r>
            <w:r w:rsidR="00554EB7">
              <w:rPr>
                <w:noProof/>
                <w:webHidden/>
              </w:rPr>
              <w:instrText xml:space="preserve"> PAGEREF _Toc399004608 \h </w:instrText>
            </w:r>
            <w:r w:rsidR="00554EB7">
              <w:rPr>
                <w:noProof/>
                <w:webHidden/>
              </w:rPr>
            </w:r>
            <w:r w:rsidR="00554EB7">
              <w:rPr>
                <w:noProof/>
                <w:webHidden/>
              </w:rPr>
              <w:fldChar w:fldCharType="separate"/>
            </w:r>
            <w:r w:rsidR="00163729">
              <w:rPr>
                <w:noProof/>
                <w:webHidden/>
              </w:rPr>
              <w:t>5</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09" w:history="1">
            <w:r w:rsidR="00554EB7" w:rsidRPr="003B1C60">
              <w:rPr>
                <w:rStyle w:val="Hiperhivatkozs"/>
                <w:rFonts w:eastAsia="Times New Roman"/>
                <w:noProof/>
                <w:shd w:val="clear" w:color="auto" w:fill="FFFFFF"/>
              </w:rPr>
              <w:t>Game creation</w:t>
            </w:r>
            <w:r w:rsidR="00554EB7">
              <w:rPr>
                <w:noProof/>
                <w:webHidden/>
              </w:rPr>
              <w:tab/>
            </w:r>
            <w:r w:rsidR="00554EB7">
              <w:rPr>
                <w:noProof/>
                <w:webHidden/>
              </w:rPr>
              <w:fldChar w:fldCharType="begin"/>
            </w:r>
            <w:r w:rsidR="00554EB7">
              <w:rPr>
                <w:noProof/>
                <w:webHidden/>
              </w:rPr>
              <w:instrText xml:space="preserve"> PAGEREF _Toc399004609 \h </w:instrText>
            </w:r>
            <w:r w:rsidR="00554EB7">
              <w:rPr>
                <w:noProof/>
                <w:webHidden/>
              </w:rPr>
            </w:r>
            <w:r w:rsidR="00554EB7">
              <w:rPr>
                <w:noProof/>
                <w:webHidden/>
              </w:rPr>
              <w:fldChar w:fldCharType="separate"/>
            </w:r>
            <w:r w:rsidR="00163729">
              <w:rPr>
                <w:noProof/>
                <w:webHidden/>
              </w:rPr>
              <w:t>5</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0" w:history="1">
            <w:r w:rsidR="00554EB7" w:rsidRPr="003B1C60">
              <w:rPr>
                <w:rStyle w:val="Hiperhivatkozs"/>
                <w:rFonts w:eastAsia="Times New Roman"/>
                <w:noProof/>
                <w:shd w:val="clear" w:color="auto" w:fill="FFFFFF"/>
              </w:rPr>
              <w:t>Admin Portal</w:t>
            </w:r>
            <w:r w:rsidR="00554EB7">
              <w:rPr>
                <w:noProof/>
                <w:webHidden/>
              </w:rPr>
              <w:tab/>
            </w:r>
            <w:r w:rsidR="00554EB7">
              <w:rPr>
                <w:noProof/>
                <w:webHidden/>
              </w:rPr>
              <w:fldChar w:fldCharType="begin"/>
            </w:r>
            <w:r w:rsidR="00554EB7">
              <w:rPr>
                <w:noProof/>
                <w:webHidden/>
              </w:rPr>
              <w:instrText xml:space="preserve"> PAGEREF _Toc399004610 \h </w:instrText>
            </w:r>
            <w:r w:rsidR="00554EB7">
              <w:rPr>
                <w:noProof/>
                <w:webHidden/>
              </w:rPr>
            </w:r>
            <w:r w:rsidR="00554EB7">
              <w:rPr>
                <w:noProof/>
                <w:webHidden/>
              </w:rPr>
              <w:fldChar w:fldCharType="separate"/>
            </w:r>
            <w:r w:rsidR="00163729">
              <w:rPr>
                <w:noProof/>
                <w:webHidden/>
              </w:rPr>
              <w:t>6</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1" w:history="1">
            <w:r w:rsidR="00554EB7" w:rsidRPr="003B1C60">
              <w:rPr>
                <w:rStyle w:val="Hiperhivatkozs"/>
                <w:rFonts w:eastAsia="Times New Roman"/>
                <w:noProof/>
                <w:shd w:val="clear" w:color="auto" w:fill="FFFFFF"/>
              </w:rPr>
              <w:t>User Portal</w:t>
            </w:r>
            <w:r w:rsidR="00554EB7">
              <w:rPr>
                <w:noProof/>
                <w:webHidden/>
              </w:rPr>
              <w:tab/>
            </w:r>
            <w:r w:rsidR="00554EB7">
              <w:rPr>
                <w:noProof/>
                <w:webHidden/>
              </w:rPr>
              <w:fldChar w:fldCharType="begin"/>
            </w:r>
            <w:r w:rsidR="00554EB7">
              <w:rPr>
                <w:noProof/>
                <w:webHidden/>
              </w:rPr>
              <w:instrText xml:space="preserve"> PAGEREF _Toc399004611 \h </w:instrText>
            </w:r>
            <w:r w:rsidR="00554EB7">
              <w:rPr>
                <w:noProof/>
                <w:webHidden/>
              </w:rPr>
            </w:r>
            <w:r w:rsidR="00554EB7">
              <w:rPr>
                <w:noProof/>
                <w:webHidden/>
              </w:rPr>
              <w:fldChar w:fldCharType="separate"/>
            </w:r>
            <w:r w:rsidR="00163729">
              <w:rPr>
                <w:noProof/>
                <w:webHidden/>
              </w:rPr>
              <w:t>6</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2" w:history="1">
            <w:r w:rsidR="00554EB7" w:rsidRPr="003B1C60">
              <w:rPr>
                <w:rStyle w:val="Hiperhivatkozs"/>
                <w:rFonts w:eastAsia="Times New Roman"/>
                <w:noProof/>
              </w:rPr>
              <w:t>Software Stack View</w:t>
            </w:r>
            <w:r w:rsidR="00554EB7">
              <w:rPr>
                <w:noProof/>
                <w:webHidden/>
              </w:rPr>
              <w:tab/>
            </w:r>
            <w:r w:rsidR="00554EB7">
              <w:rPr>
                <w:noProof/>
                <w:webHidden/>
              </w:rPr>
              <w:fldChar w:fldCharType="begin"/>
            </w:r>
            <w:r w:rsidR="00554EB7">
              <w:rPr>
                <w:noProof/>
                <w:webHidden/>
              </w:rPr>
              <w:instrText xml:space="preserve"> PAGEREF _Toc399004612 \h </w:instrText>
            </w:r>
            <w:r w:rsidR="00554EB7">
              <w:rPr>
                <w:noProof/>
                <w:webHidden/>
              </w:rPr>
            </w:r>
            <w:r w:rsidR="00554EB7">
              <w:rPr>
                <w:noProof/>
                <w:webHidden/>
              </w:rPr>
              <w:fldChar w:fldCharType="separate"/>
            </w:r>
            <w:r w:rsidR="00163729">
              <w:rPr>
                <w:noProof/>
                <w:webHidden/>
              </w:rPr>
              <w:t>6</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3" w:history="1">
            <w:r w:rsidR="00554EB7" w:rsidRPr="003B1C60">
              <w:rPr>
                <w:rStyle w:val="Hiperhivatkozs"/>
                <w:rFonts w:eastAsia="Times New Roman"/>
                <w:noProof/>
              </w:rPr>
              <w:t>Data View</w:t>
            </w:r>
            <w:r w:rsidR="00554EB7">
              <w:rPr>
                <w:noProof/>
                <w:webHidden/>
              </w:rPr>
              <w:tab/>
            </w:r>
            <w:r w:rsidR="00554EB7">
              <w:rPr>
                <w:noProof/>
                <w:webHidden/>
              </w:rPr>
              <w:fldChar w:fldCharType="begin"/>
            </w:r>
            <w:r w:rsidR="00554EB7">
              <w:rPr>
                <w:noProof/>
                <w:webHidden/>
              </w:rPr>
              <w:instrText xml:space="preserve"> PAGEREF _Toc399004613 \h </w:instrText>
            </w:r>
            <w:r w:rsidR="00554EB7">
              <w:rPr>
                <w:noProof/>
                <w:webHidden/>
              </w:rPr>
            </w:r>
            <w:r w:rsidR="00554EB7">
              <w:rPr>
                <w:noProof/>
                <w:webHidden/>
              </w:rPr>
              <w:fldChar w:fldCharType="separate"/>
            </w:r>
            <w:r w:rsidR="00163729">
              <w:rPr>
                <w:noProof/>
                <w:webHidden/>
              </w:rPr>
              <w:t>7</w:t>
            </w:r>
            <w:r w:rsidR="00554EB7">
              <w:rPr>
                <w:noProof/>
                <w:webHidden/>
              </w:rPr>
              <w:fldChar w:fldCharType="end"/>
            </w:r>
          </w:hyperlink>
        </w:p>
        <w:p w:rsidR="00554EB7" w:rsidRDefault="005738DA">
          <w:pPr>
            <w:pStyle w:val="TJ1"/>
            <w:tabs>
              <w:tab w:val="right" w:leader="dot" w:pos="9350"/>
            </w:tabs>
            <w:rPr>
              <w:rFonts w:eastAsiaTheme="minorEastAsia"/>
              <w:noProof/>
            </w:rPr>
          </w:pPr>
          <w:hyperlink w:anchor="_Toc399004614" w:history="1">
            <w:r w:rsidR="00554EB7" w:rsidRPr="003B1C60">
              <w:rPr>
                <w:rStyle w:val="Hiperhivatkozs"/>
                <w:noProof/>
              </w:rPr>
              <w:t>Components</w:t>
            </w:r>
            <w:r w:rsidR="00554EB7">
              <w:rPr>
                <w:noProof/>
                <w:webHidden/>
              </w:rPr>
              <w:tab/>
            </w:r>
            <w:r w:rsidR="00554EB7">
              <w:rPr>
                <w:noProof/>
                <w:webHidden/>
              </w:rPr>
              <w:fldChar w:fldCharType="begin"/>
            </w:r>
            <w:r w:rsidR="00554EB7">
              <w:rPr>
                <w:noProof/>
                <w:webHidden/>
              </w:rPr>
              <w:instrText xml:space="preserve"> PAGEREF _Toc399004614 \h </w:instrText>
            </w:r>
            <w:r w:rsidR="00554EB7">
              <w:rPr>
                <w:noProof/>
                <w:webHidden/>
              </w:rPr>
            </w:r>
            <w:r w:rsidR="00554EB7">
              <w:rPr>
                <w:noProof/>
                <w:webHidden/>
              </w:rPr>
              <w:fldChar w:fldCharType="separate"/>
            </w:r>
            <w:r w:rsidR="00163729">
              <w:rPr>
                <w:noProof/>
                <w:webHidden/>
              </w:rPr>
              <w:t>7</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5" w:history="1">
            <w:r w:rsidR="00554EB7" w:rsidRPr="003B1C60">
              <w:rPr>
                <w:rStyle w:val="Hiperhivatkozs"/>
                <w:noProof/>
              </w:rPr>
              <w:t>Authentication</w:t>
            </w:r>
            <w:r w:rsidR="00554EB7">
              <w:rPr>
                <w:noProof/>
                <w:webHidden/>
              </w:rPr>
              <w:tab/>
            </w:r>
            <w:r w:rsidR="00554EB7">
              <w:rPr>
                <w:noProof/>
                <w:webHidden/>
              </w:rPr>
              <w:fldChar w:fldCharType="begin"/>
            </w:r>
            <w:r w:rsidR="00554EB7">
              <w:rPr>
                <w:noProof/>
                <w:webHidden/>
              </w:rPr>
              <w:instrText xml:space="preserve"> PAGEREF _Toc399004615 \h </w:instrText>
            </w:r>
            <w:r w:rsidR="00554EB7">
              <w:rPr>
                <w:noProof/>
                <w:webHidden/>
              </w:rPr>
            </w:r>
            <w:r w:rsidR="00554EB7">
              <w:rPr>
                <w:noProof/>
                <w:webHidden/>
              </w:rPr>
              <w:fldChar w:fldCharType="separate"/>
            </w:r>
            <w:r w:rsidR="00163729">
              <w:rPr>
                <w:noProof/>
                <w:webHidden/>
              </w:rPr>
              <w:t>8</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6" w:history="1">
            <w:r w:rsidR="00554EB7" w:rsidRPr="003B1C60">
              <w:rPr>
                <w:rStyle w:val="Hiperhivatkozs"/>
                <w:rFonts w:eastAsia="Times New Roman"/>
                <w:noProof/>
              </w:rPr>
              <w:t>Error Handling</w:t>
            </w:r>
            <w:r w:rsidR="00554EB7">
              <w:rPr>
                <w:noProof/>
                <w:webHidden/>
              </w:rPr>
              <w:tab/>
            </w:r>
            <w:r w:rsidR="00554EB7">
              <w:rPr>
                <w:noProof/>
                <w:webHidden/>
              </w:rPr>
              <w:fldChar w:fldCharType="begin"/>
            </w:r>
            <w:r w:rsidR="00554EB7">
              <w:rPr>
                <w:noProof/>
                <w:webHidden/>
              </w:rPr>
              <w:instrText xml:space="preserve"> PAGEREF _Toc399004616 \h </w:instrText>
            </w:r>
            <w:r w:rsidR="00554EB7">
              <w:rPr>
                <w:noProof/>
                <w:webHidden/>
              </w:rPr>
            </w:r>
            <w:r w:rsidR="00554EB7">
              <w:rPr>
                <w:noProof/>
                <w:webHidden/>
              </w:rPr>
              <w:fldChar w:fldCharType="separate"/>
            </w:r>
            <w:r w:rsidR="00163729">
              <w:rPr>
                <w:noProof/>
                <w:webHidden/>
              </w:rPr>
              <w:t>8</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7" w:history="1">
            <w:r w:rsidR="00554EB7" w:rsidRPr="003B1C60">
              <w:rPr>
                <w:rStyle w:val="Hiperhivatkozs"/>
                <w:rFonts w:eastAsia="Times New Roman"/>
                <w:noProof/>
              </w:rPr>
              <w:t>Data Access layer</w:t>
            </w:r>
            <w:r w:rsidR="00554EB7">
              <w:rPr>
                <w:noProof/>
                <w:webHidden/>
              </w:rPr>
              <w:tab/>
            </w:r>
            <w:r w:rsidR="00554EB7">
              <w:rPr>
                <w:noProof/>
                <w:webHidden/>
              </w:rPr>
              <w:fldChar w:fldCharType="begin"/>
            </w:r>
            <w:r w:rsidR="00554EB7">
              <w:rPr>
                <w:noProof/>
                <w:webHidden/>
              </w:rPr>
              <w:instrText xml:space="preserve"> PAGEREF _Toc399004617 \h </w:instrText>
            </w:r>
            <w:r w:rsidR="00554EB7">
              <w:rPr>
                <w:noProof/>
                <w:webHidden/>
              </w:rPr>
            </w:r>
            <w:r w:rsidR="00554EB7">
              <w:rPr>
                <w:noProof/>
                <w:webHidden/>
              </w:rPr>
              <w:fldChar w:fldCharType="separate"/>
            </w:r>
            <w:r w:rsidR="00163729">
              <w:rPr>
                <w:noProof/>
                <w:webHidden/>
              </w:rPr>
              <w:t>8</w:t>
            </w:r>
            <w:r w:rsidR="00554EB7">
              <w:rPr>
                <w:noProof/>
                <w:webHidden/>
              </w:rPr>
              <w:fldChar w:fldCharType="end"/>
            </w:r>
          </w:hyperlink>
        </w:p>
        <w:p w:rsidR="00554EB7" w:rsidRDefault="005738DA">
          <w:pPr>
            <w:pStyle w:val="TJ2"/>
            <w:tabs>
              <w:tab w:val="right" w:leader="dot" w:pos="9350"/>
            </w:tabs>
            <w:rPr>
              <w:rFonts w:eastAsiaTheme="minorEastAsia"/>
              <w:noProof/>
            </w:rPr>
          </w:pPr>
          <w:hyperlink w:anchor="_Toc399004618" w:history="1">
            <w:r w:rsidR="00554EB7" w:rsidRPr="003B1C60">
              <w:rPr>
                <w:rStyle w:val="Hiperhivatkozs"/>
                <w:rFonts w:eastAsia="Times New Roman"/>
                <w:noProof/>
              </w:rPr>
              <w:t>Archiving</w:t>
            </w:r>
            <w:r w:rsidR="00554EB7">
              <w:rPr>
                <w:noProof/>
                <w:webHidden/>
              </w:rPr>
              <w:tab/>
            </w:r>
            <w:r w:rsidR="00554EB7">
              <w:rPr>
                <w:noProof/>
                <w:webHidden/>
              </w:rPr>
              <w:fldChar w:fldCharType="begin"/>
            </w:r>
            <w:r w:rsidR="00554EB7">
              <w:rPr>
                <w:noProof/>
                <w:webHidden/>
              </w:rPr>
              <w:instrText xml:space="preserve"> PAGEREF _Toc399004618 \h </w:instrText>
            </w:r>
            <w:r w:rsidR="00554EB7">
              <w:rPr>
                <w:noProof/>
                <w:webHidden/>
              </w:rPr>
            </w:r>
            <w:r w:rsidR="00554EB7">
              <w:rPr>
                <w:noProof/>
                <w:webHidden/>
              </w:rPr>
              <w:fldChar w:fldCharType="separate"/>
            </w:r>
            <w:r w:rsidR="00163729">
              <w:rPr>
                <w:noProof/>
                <w:webHidden/>
              </w:rPr>
              <w:t>8</w:t>
            </w:r>
            <w:r w:rsidR="00554EB7">
              <w:rPr>
                <w:noProof/>
                <w:webHidden/>
              </w:rPr>
              <w:fldChar w:fldCharType="end"/>
            </w:r>
          </w:hyperlink>
        </w:p>
        <w:p w:rsidR="00554EB7" w:rsidRDefault="00554EB7">
          <w:r>
            <w:rPr>
              <w:b/>
              <w:bCs/>
              <w:lang w:val="hu-HU"/>
            </w:rPr>
            <w:fldChar w:fldCharType="end"/>
          </w:r>
        </w:p>
      </w:sdtContent>
    </w:sdt>
    <w:p w:rsidR="00554EB7" w:rsidRDefault="00554EB7">
      <w:r>
        <w:br w:type="page"/>
      </w:r>
    </w:p>
    <w:p w:rsidR="00B55FFD" w:rsidRDefault="00B55FFD" w:rsidP="00B55FFD">
      <w:pPr>
        <w:pStyle w:val="Tartalomjegyzkcmsora"/>
        <w:jc w:val="both"/>
      </w:pPr>
      <w:r>
        <w:lastRenderedPageBreak/>
        <w:t>Revision History</w:t>
      </w:r>
    </w:p>
    <w:p w:rsidR="00B55FFD" w:rsidRPr="0046406C" w:rsidRDefault="00B55FFD" w:rsidP="00B55FFD">
      <w:pPr>
        <w:jc w:val="both"/>
      </w:pPr>
    </w:p>
    <w:tbl>
      <w:tblPr>
        <w:tblStyle w:val="Rcsostblzat"/>
        <w:tblW w:w="0" w:type="auto"/>
        <w:tblLook w:val="04A0" w:firstRow="1" w:lastRow="0" w:firstColumn="1" w:lastColumn="0" w:noHBand="0" w:noVBand="1"/>
      </w:tblPr>
      <w:tblGrid>
        <w:gridCol w:w="1870"/>
        <w:gridCol w:w="1870"/>
        <w:gridCol w:w="1870"/>
        <w:gridCol w:w="1870"/>
      </w:tblGrid>
      <w:tr w:rsidR="00B55FFD" w:rsidTr="0045196C">
        <w:tc>
          <w:tcPr>
            <w:tcW w:w="1870" w:type="dxa"/>
            <w:shd w:val="clear" w:color="auto" w:fill="BFBFBF" w:themeFill="background1" w:themeFillShade="BF"/>
          </w:tcPr>
          <w:p w:rsidR="00B55FFD" w:rsidRDefault="00B55FFD" w:rsidP="0045196C">
            <w:pPr>
              <w:jc w:val="both"/>
            </w:pPr>
            <w:r>
              <w:t>Version</w:t>
            </w:r>
          </w:p>
        </w:tc>
        <w:tc>
          <w:tcPr>
            <w:tcW w:w="1870" w:type="dxa"/>
            <w:shd w:val="clear" w:color="auto" w:fill="BFBFBF" w:themeFill="background1" w:themeFillShade="BF"/>
          </w:tcPr>
          <w:p w:rsidR="00B55FFD" w:rsidRDefault="00B55FFD" w:rsidP="0045196C">
            <w:pPr>
              <w:jc w:val="both"/>
            </w:pPr>
            <w:r>
              <w:t>Date</w:t>
            </w:r>
          </w:p>
        </w:tc>
        <w:tc>
          <w:tcPr>
            <w:tcW w:w="1870" w:type="dxa"/>
            <w:shd w:val="clear" w:color="auto" w:fill="BFBFBF" w:themeFill="background1" w:themeFillShade="BF"/>
          </w:tcPr>
          <w:p w:rsidR="00B55FFD" w:rsidRDefault="00B55FFD" w:rsidP="0045196C">
            <w:pPr>
              <w:jc w:val="both"/>
            </w:pPr>
            <w:r>
              <w:t>Author</w:t>
            </w:r>
          </w:p>
        </w:tc>
        <w:tc>
          <w:tcPr>
            <w:tcW w:w="1870" w:type="dxa"/>
            <w:shd w:val="clear" w:color="auto" w:fill="BFBFBF" w:themeFill="background1" w:themeFillShade="BF"/>
          </w:tcPr>
          <w:p w:rsidR="00B55FFD" w:rsidRDefault="00B55FFD" w:rsidP="0045196C">
            <w:pPr>
              <w:jc w:val="both"/>
            </w:pPr>
            <w:r>
              <w:t>Description</w:t>
            </w:r>
          </w:p>
        </w:tc>
      </w:tr>
      <w:tr w:rsidR="00B55FFD" w:rsidTr="0045196C">
        <w:tc>
          <w:tcPr>
            <w:tcW w:w="1870" w:type="dxa"/>
          </w:tcPr>
          <w:p w:rsidR="00B55FFD" w:rsidRDefault="00B55FFD" w:rsidP="00B55FFD">
            <w:pPr>
              <w:jc w:val="both"/>
            </w:pPr>
            <w:r>
              <w:t>1.0</w:t>
            </w:r>
          </w:p>
        </w:tc>
        <w:tc>
          <w:tcPr>
            <w:tcW w:w="1870" w:type="dxa"/>
          </w:tcPr>
          <w:p w:rsidR="00B55FFD" w:rsidRDefault="00B55FFD" w:rsidP="00B55FFD">
            <w:pPr>
              <w:jc w:val="both"/>
            </w:pPr>
            <w:r>
              <w:t>2014.09.20</w:t>
            </w:r>
          </w:p>
        </w:tc>
        <w:tc>
          <w:tcPr>
            <w:tcW w:w="1870" w:type="dxa"/>
          </w:tcPr>
          <w:p w:rsidR="00B55FFD" w:rsidRDefault="00B55FFD" w:rsidP="00B55FFD">
            <w:pPr>
              <w:jc w:val="both"/>
            </w:pPr>
            <w:r>
              <w:t>Geza Nagy</w:t>
            </w:r>
          </w:p>
        </w:tc>
        <w:tc>
          <w:tcPr>
            <w:tcW w:w="1870" w:type="dxa"/>
          </w:tcPr>
          <w:p w:rsidR="00B55FFD" w:rsidRDefault="00B55FFD" w:rsidP="00B55FFD">
            <w:pPr>
              <w:jc w:val="both"/>
            </w:pPr>
            <w:r>
              <w:t>v1.0</w:t>
            </w: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r w:rsidR="00B55FFD" w:rsidTr="0045196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c>
          <w:tcPr>
            <w:tcW w:w="1870" w:type="dxa"/>
          </w:tcPr>
          <w:p w:rsidR="00B55FFD" w:rsidRDefault="00B55FFD" w:rsidP="00B55FFD">
            <w:pPr>
              <w:jc w:val="both"/>
            </w:pPr>
          </w:p>
        </w:tc>
      </w:tr>
    </w:tbl>
    <w:p w:rsidR="00B55FFD" w:rsidRPr="00554EB7" w:rsidRDefault="00B55FFD" w:rsidP="00554EB7"/>
    <w:p w:rsidR="00E37909" w:rsidRPr="00554EB7" w:rsidRDefault="00D353CF" w:rsidP="00554EB7">
      <w:pPr>
        <w:pStyle w:val="Cmsor1"/>
        <w:jc w:val="both"/>
        <w:rPr>
          <w:rFonts w:ascii="Verdana" w:eastAsia="Times New Roman" w:hAnsi="Verdana" w:cs="Times New Roman"/>
          <w:color w:val="000000"/>
          <w:sz w:val="24"/>
          <w:szCs w:val="24"/>
          <w:shd w:val="clear" w:color="auto" w:fill="FFFFFF"/>
        </w:rPr>
      </w:pPr>
      <w:bookmarkStart w:id="0" w:name="_Toc399004600"/>
      <w:r w:rsidRPr="00554EB7">
        <w:rPr>
          <w:rStyle w:val="Cmsor1Char"/>
        </w:rPr>
        <w:t>Overview</w:t>
      </w:r>
      <w:bookmarkEnd w:id="0"/>
    </w:p>
    <w:p w:rsidR="00E37909" w:rsidRDefault="00E37909"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This document is going to describe the high level architecture and technical choices which have been made for the implementation of the BetGame application.</w:t>
      </w:r>
    </w:p>
    <w:p w:rsidR="00E37909" w:rsidRDefault="00D353CF" w:rsidP="00554EB7">
      <w:pPr>
        <w:pStyle w:val="Cmsor2"/>
        <w:jc w:val="both"/>
        <w:rPr>
          <w:rFonts w:eastAsia="Times New Roman"/>
          <w:shd w:val="clear" w:color="auto" w:fill="FFFFFF"/>
        </w:rPr>
      </w:pPr>
      <w:r w:rsidRPr="00D353CF">
        <w:rPr>
          <w:rFonts w:eastAsia="Times New Roman"/>
        </w:rPr>
        <w:br/>
      </w:r>
      <w:bookmarkStart w:id="1" w:name="_Toc399004601"/>
      <w:r w:rsidRPr="00D353CF">
        <w:rPr>
          <w:rFonts w:eastAsia="Times New Roman"/>
          <w:shd w:val="clear" w:color="auto" w:fill="FFFFFF"/>
        </w:rPr>
        <w:t>Business Background</w:t>
      </w:r>
      <w:bookmarkEnd w:id="1"/>
    </w:p>
    <w:p w:rsidR="00E37909" w:rsidRDefault="00E3790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 xml:space="preserve">Since the old ways of betting for tournaments – like via </w:t>
      </w:r>
      <w:proofErr w:type="spellStart"/>
      <w:r>
        <w:rPr>
          <w:rFonts w:ascii="Verdana" w:eastAsia="Times New Roman" w:hAnsi="Verdana" w:cs="Times New Roman"/>
          <w:color w:val="000000"/>
          <w:sz w:val="24"/>
          <w:szCs w:val="24"/>
          <w:shd w:val="clear" w:color="auto" w:fill="FFFFFF"/>
        </w:rPr>
        <w:t>facebook</w:t>
      </w:r>
      <w:proofErr w:type="spellEnd"/>
      <w:r>
        <w:rPr>
          <w:rFonts w:ascii="Verdana" w:eastAsia="Times New Roman" w:hAnsi="Verdana" w:cs="Times New Roman"/>
          <w:color w:val="000000"/>
          <w:sz w:val="24"/>
          <w:szCs w:val="24"/>
          <w:shd w:val="clear" w:color="auto" w:fill="FFFFFF"/>
        </w:rPr>
        <w:t xml:space="preserve"> or e-mails -are really uncomfortable the BetGame application is make the whole process easier and provide more fun for the players. Every step of the game is handled and everything is automated where it’s possible.</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086E13" w:rsidRDefault="00D353CF" w:rsidP="00554EB7">
      <w:pPr>
        <w:spacing w:after="0" w:line="240" w:lineRule="auto"/>
        <w:jc w:val="both"/>
        <w:rPr>
          <w:rFonts w:ascii="Verdana" w:eastAsia="Times New Roman" w:hAnsi="Verdana" w:cs="Times New Roman"/>
          <w:color w:val="000000"/>
          <w:sz w:val="24"/>
          <w:szCs w:val="24"/>
          <w:shd w:val="clear" w:color="auto" w:fill="FFFFFF"/>
        </w:rPr>
      </w:pPr>
      <w:bookmarkStart w:id="2" w:name="_Toc399004602"/>
      <w:r w:rsidRPr="00554EB7">
        <w:rPr>
          <w:rStyle w:val="Cmsor1Char"/>
        </w:rPr>
        <w:t>Architecture</w:t>
      </w:r>
      <w:bookmarkEnd w:id="2"/>
      <w:r w:rsidRPr="00D353CF">
        <w:rPr>
          <w:rFonts w:ascii="Verdana" w:eastAsia="Times New Roman" w:hAnsi="Verdana" w:cs="Times New Roman"/>
          <w:color w:val="000000"/>
          <w:sz w:val="24"/>
          <w:szCs w:val="24"/>
        </w:rPr>
        <w:br/>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noProof/>
          <w:color w:val="000000"/>
          <w:sz w:val="24"/>
          <w:szCs w:val="24"/>
          <w:shd w:val="clear" w:color="auto" w:fill="FFFFFF"/>
        </w:rPr>
        <w:drawing>
          <wp:inline distT="0" distB="0" distL="0" distR="0">
            <wp:extent cx="5181600" cy="369853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_Layer.jpg"/>
                    <pic:cNvPicPr/>
                  </pic:nvPicPr>
                  <pic:blipFill>
                    <a:blip r:embed="rId6">
                      <a:extLst>
                        <a:ext uri="{28A0092B-C50C-407E-A947-70E740481C1C}">
                          <a14:useLocalDpi xmlns:a14="http://schemas.microsoft.com/office/drawing/2010/main" val="0"/>
                        </a:ext>
                      </a:extLst>
                    </a:blip>
                    <a:stretch>
                      <a:fillRect/>
                    </a:stretch>
                  </pic:blipFill>
                  <pic:spPr>
                    <a:xfrm>
                      <a:off x="0" y="0"/>
                      <a:ext cx="5195573" cy="3708507"/>
                    </a:xfrm>
                    <a:prstGeom prst="rect">
                      <a:avLst/>
                    </a:prstGeom>
                  </pic:spPr>
                </pic:pic>
              </a:graphicData>
            </a:graphic>
          </wp:inline>
        </w:drawing>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086E13" w:rsidRDefault="001607F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The basic purpose of this site is to show information in a very comfort and fast way to the users. This is the main goal of the solution/architecture above.</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3" w:name="_Toc399004603"/>
      <w:r>
        <w:rPr>
          <w:rFonts w:eastAsia="Times New Roman"/>
          <w:shd w:val="clear" w:color="auto" w:fill="FFFFFF"/>
        </w:rPr>
        <w:t>Front end/View</w:t>
      </w:r>
      <w:bookmarkEnd w:id="3"/>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 xml:space="preserve">The UI which the users can see is a static HTML and content and the dynamic part is provided by </w:t>
      </w:r>
      <w:proofErr w:type="spellStart"/>
      <w:r>
        <w:rPr>
          <w:rFonts w:ascii="Verdana" w:eastAsia="Times New Roman" w:hAnsi="Verdana" w:cs="Times New Roman"/>
          <w:color w:val="000000"/>
          <w:sz w:val="24"/>
          <w:szCs w:val="24"/>
          <w:shd w:val="clear" w:color="auto" w:fill="FFFFFF"/>
        </w:rPr>
        <w:t>AngularJS’s</w:t>
      </w:r>
      <w:proofErr w:type="spellEnd"/>
      <w:r>
        <w:rPr>
          <w:rFonts w:ascii="Verdana" w:eastAsia="Times New Roman" w:hAnsi="Verdana" w:cs="Times New Roman"/>
          <w:color w:val="000000"/>
          <w:sz w:val="24"/>
          <w:szCs w:val="24"/>
          <w:shd w:val="clear" w:color="auto" w:fill="FFFFFF"/>
        </w:rPr>
        <w:t xml:space="preserve"> Client side MVC solution.</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4" w:name="_Toc399004604"/>
      <w:r>
        <w:rPr>
          <w:rFonts w:eastAsia="Times New Roman"/>
          <w:shd w:val="clear" w:color="auto" w:fill="FFFFFF"/>
        </w:rPr>
        <w:t>Controllers</w:t>
      </w:r>
      <w:bookmarkEnd w:id="4"/>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Every pa</w:t>
      </w:r>
      <w:r w:rsidR="001607F9">
        <w:rPr>
          <w:rFonts w:ascii="Verdana" w:eastAsia="Times New Roman" w:hAnsi="Verdana" w:cs="Times New Roman"/>
          <w:color w:val="000000"/>
          <w:sz w:val="24"/>
          <w:szCs w:val="24"/>
          <w:shd w:val="clear" w:color="auto" w:fill="FFFFFF"/>
        </w:rPr>
        <w:t>ge/module on the screen has its</w:t>
      </w:r>
      <w:r>
        <w:rPr>
          <w:rFonts w:ascii="Verdana" w:eastAsia="Times New Roman" w:hAnsi="Verdana" w:cs="Times New Roman"/>
          <w:color w:val="000000"/>
          <w:sz w:val="24"/>
          <w:szCs w:val="24"/>
          <w:shd w:val="clear" w:color="auto" w:fill="FFFFFF"/>
        </w:rPr>
        <w:t xml:space="preserve"> own </w:t>
      </w:r>
      <w:r w:rsidR="001607F9">
        <w:rPr>
          <w:rFonts w:ascii="Verdana" w:eastAsia="Times New Roman" w:hAnsi="Verdana" w:cs="Times New Roman"/>
          <w:color w:val="000000"/>
          <w:sz w:val="24"/>
          <w:szCs w:val="24"/>
          <w:shd w:val="clear" w:color="auto" w:fill="FFFFFF"/>
        </w:rPr>
        <w:t>REST controller which will provide information and interface for apply modifications on the back-end. The details of every controller is not part of this document.</w:t>
      </w:r>
    </w:p>
    <w:p w:rsidR="00086E13" w:rsidRDefault="00086E13" w:rsidP="00554EB7">
      <w:pPr>
        <w:spacing w:after="0" w:line="240" w:lineRule="auto"/>
        <w:jc w:val="both"/>
        <w:rPr>
          <w:rFonts w:ascii="Verdana" w:eastAsia="Times New Roman" w:hAnsi="Verdana" w:cs="Times New Roman"/>
          <w:color w:val="000000"/>
          <w:sz w:val="24"/>
          <w:szCs w:val="24"/>
          <w:shd w:val="clear" w:color="auto" w:fill="FFFFFF"/>
        </w:rPr>
      </w:pPr>
    </w:p>
    <w:p w:rsidR="00554EB7" w:rsidRDefault="00554EB7" w:rsidP="00554EB7">
      <w:pPr>
        <w:pStyle w:val="Cmsor2"/>
        <w:jc w:val="both"/>
        <w:rPr>
          <w:rFonts w:eastAsia="Times New Roman"/>
          <w:shd w:val="clear" w:color="auto" w:fill="FFFFFF"/>
        </w:rPr>
      </w:pPr>
      <w:bookmarkStart w:id="5" w:name="_Toc399004605"/>
      <w:r>
        <w:rPr>
          <w:rFonts w:eastAsia="Times New Roman"/>
          <w:shd w:val="clear" w:color="auto" w:fill="FFFFFF"/>
        </w:rPr>
        <w:t>Services</w:t>
      </w:r>
      <w:bookmarkEnd w:id="5"/>
    </w:p>
    <w:p w:rsidR="001607F9" w:rsidRDefault="001607F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t>The engine of the application is this service layer. These components placed behind the controllers so they are not reachable directly from the front end. The planned Services:</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Tournament Service:</w:t>
      </w:r>
      <w:r>
        <w:rPr>
          <w:rFonts w:ascii="Verdana" w:eastAsia="Times New Roman" w:hAnsi="Verdana" w:cs="Times New Roman"/>
          <w:color w:val="000000"/>
          <w:sz w:val="24"/>
          <w:szCs w:val="24"/>
          <w:shd w:val="clear" w:color="auto" w:fill="FFFFFF"/>
        </w:rPr>
        <w:t xml:space="preserve"> The scope of this component is to get information and in some cases do modifications related to the tournament. The tournament part is different from the Game part</w:t>
      </w:r>
      <w:r w:rsidR="00993169">
        <w:rPr>
          <w:rFonts w:ascii="Verdana" w:eastAsia="Times New Roman" w:hAnsi="Verdana" w:cs="Times New Roman"/>
          <w:color w:val="000000"/>
          <w:sz w:val="24"/>
          <w:szCs w:val="24"/>
          <w:shd w:val="clear" w:color="auto" w:fill="FFFFFF"/>
        </w:rPr>
        <w:t xml:space="preserve"> in the meaning of everything happens to the teams/groups during the Championship or Cup is a tournament event. These events has consequences and these have effects of the players as they are betting and their scores are changes.</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Game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Everything which is excluded from the tournament but related to the players and their competition belongs to this service. E.g.: Rules, Scores etc.</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User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This component is handle the logged in user actions, or handles the registration of a new one and also helps in the “Attendees” part when creating a new game.</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Fixture Service</w:t>
      </w:r>
      <w:r w:rsidR="00993169" w:rsidRPr="00554EB7">
        <w:rPr>
          <w:rFonts w:ascii="Verdana" w:eastAsia="Times New Roman" w:hAnsi="Verdana" w:cs="Times New Roman"/>
          <w:b/>
          <w:i/>
          <w:color w:val="000000"/>
          <w:sz w:val="24"/>
          <w:szCs w:val="24"/>
          <w:u w:val="single"/>
          <w:shd w:val="clear" w:color="auto" w:fill="FFFFFF"/>
        </w:rPr>
        <w:t>:</w:t>
      </w:r>
      <w:r w:rsidR="00993169">
        <w:rPr>
          <w:rFonts w:ascii="Verdana" w:eastAsia="Times New Roman" w:hAnsi="Verdana" w:cs="Times New Roman"/>
          <w:color w:val="000000"/>
          <w:sz w:val="24"/>
          <w:szCs w:val="24"/>
          <w:shd w:val="clear" w:color="auto" w:fill="FFFFFF"/>
        </w:rPr>
        <w:t xml:space="preserve"> Maybe the most complicated part of the application. The concept of the service is calculate/recalculate the fixtures of a tournament by it</w:t>
      </w:r>
      <w:r w:rsidR="00E90929">
        <w:rPr>
          <w:rFonts w:ascii="Verdana" w:eastAsia="Times New Roman" w:hAnsi="Verdana" w:cs="Times New Roman"/>
          <w:color w:val="000000"/>
          <w:sz w:val="24"/>
          <w:szCs w:val="24"/>
          <w:shd w:val="clear" w:color="auto" w:fill="FFFFFF"/>
        </w:rPr>
        <w:t>s structure or after a change which has made by user interaction.</w:t>
      </w:r>
    </w:p>
    <w:p w:rsidR="001607F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Archive Service</w:t>
      </w:r>
      <w:r w:rsidR="00E90929" w:rsidRPr="00554EB7">
        <w:rPr>
          <w:rFonts w:ascii="Verdana" w:eastAsia="Times New Roman" w:hAnsi="Verdana" w:cs="Times New Roman"/>
          <w:b/>
          <w:i/>
          <w:color w:val="000000"/>
          <w:sz w:val="24"/>
          <w:szCs w:val="24"/>
          <w:u w:val="single"/>
          <w:shd w:val="clear" w:color="auto" w:fill="FFFFFF"/>
        </w:rPr>
        <w:t>:</w:t>
      </w:r>
      <w:r w:rsidR="00E90929">
        <w:rPr>
          <w:rFonts w:ascii="Verdana" w:eastAsia="Times New Roman" w:hAnsi="Verdana" w:cs="Times New Roman"/>
          <w:color w:val="000000"/>
          <w:sz w:val="24"/>
          <w:szCs w:val="24"/>
          <w:shd w:val="clear" w:color="auto" w:fill="FFFFFF"/>
        </w:rPr>
        <w:t xml:space="preserve"> The detailed model structure below can cause really huge table sin the database so when a tournament has ended and not visited for a while all the information of it will go to an archive table and it will be also reachable until the game itself is deleted but it’s obvious the information providing can be slower in this case.</w:t>
      </w:r>
    </w:p>
    <w:p w:rsidR="00E90929" w:rsidRPr="00E90929" w:rsidRDefault="001607F9" w:rsidP="00554EB7">
      <w:pPr>
        <w:pStyle w:val="Listaszerbekezds"/>
        <w:numPr>
          <w:ilvl w:val="0"/>
          <w:numId w:val="1"/>
        </w:numPr>
        <w:spacing w:after="0" w:line="240" w:lineRule="auto"/>
        <w:jc w:val="both"/>
        <w:rPr>
          <w:rFonts w:ascii="Verdana" w:eastAsia="Times New Roman" w:hAnsi="Verdana" w:cs="Times New Roman"/>
          <w:color w:val="000000"/>
          <w:sz w:val="24"/>
          <w:szCs w:val="24"/>
          <w:shd w:val="clear" w:color="auto" w:fill="FFFFFF"/>
        </w:rPr>
      </w:pPr>
      <w:r w:rsidRPr="00554EB7">
        <w:rPr>
          <w:rFonts w:ascii="Verdana" w:eastAsia="Times New Roman" w:hAnsi="Verdana" w:cs="Times New Roman"/>
          <w:b/>
          <w:i/>
          <w:color w:val="000000"/>
          <w:sz w:val="24"/>
          <w:szCs w:val="24"/>
          <w:u w:val="single"/>
          <w:shd w:val="clear" w:color="auto" w:fill="FFFFFF"/>
        </w:rPr>
        <w:t>Validation Service</w:t>
      </w:r>
      <w:r w:rsidR="00E90929" w:rsidRPr="00554EB7">
        <w:rPr>
          <w:rFonts w:ascii="Verdana" w:eastAsia="Times New Roman" w:hAnsi="Verdana" w:cs="Times New Roman"/>
          <w:b/>
          <w:i/>
          <w:color w:val="000000"/>
          <w:sz w:val="24"/>
          <w:szCs w:val="24"/>
          <w:u w:val="single"/>
          <w:shd w:val="clear" w:color="auto" w:fill="FFFFFF"/>
        </w:rPr>
        <w:t>:</w:t>
      </w:r>
      <w:r w:rsidR="00E90929">
        <w:rPr>
          <w:rFonts w:ascii="Verdana" w:eastAsia="Times New Roman" w:hAnsi="Verdana" w:cs="Times New Roman"/>
          <w:color w:val="000000"/>
          <w:sz w:val="24"/>
          <w:szCs w:val="24"/>
          <w:shd w:val="clear" w:color="auto" w:fill="FFFFFF"/>
        </w:rPr>
        <w:t xml:space="preserve"> Every action the users can make – which requires - will go through a validation process. These will be detailed when they are come up during the implementation.</w:t>
      </w:r>
    </w:p>
    <w:p w:rsidR="001607F9" w:rsidRDefault="001607F9" w:rsidP="00554EB7">
      <w:pPr>
        <w:spacing w:after="0" w:line="240" w:lineRule="auto"/>
        <w:jc w:val="both"/>
        <w:rPr>
          <w:rFonts w:ascii="Verdana" w:eastAsia="Times New Roman" w:hAnsi="Verdana" w:cs="Times New Roman"/>
          <w:color w:val="000000"/>
          <w:sz w:val="24"/>
          <w:szCs w:val="24"/>
          <w:shd w:val="clear" w:color="auto" w:fill="FFFFFF"/>
        </w:rPr>
      </w:pPr>
    </w:p>
    <w:p w:rsidR="00001579" w:rsidRDefault="00D353CF" w:rsidP="00554EB7">
      <w:pPr>
        <w:pStyle w:val="Cmsor1"/>
        <w:jc w:val="both"/>
        <w:rPr>
          <w:ins w:id="6" w:author="zeusz" w:date="2014-09-23T21:12:00Z"/>
          <w:rFonts w:eastAsia="Times New Roman"/>
          <w:shd w:val="clear" w:color="auto" w:fill="FFFFFF"/>
        </w:rPr>
      </w:pPr>
      <w:bookmarkStart w:id="7" w:name="_Toc399004606"/>
      <w:r w:rsidRPr="00D353CF">
        <w:rPr>
          <w:rFonts w:eastAsia="Times New Roman"/>
          <w:shd w:val="clear" w:color="auto" w:fill="FFFFFF"/>
        </w:rPr>
        <w:lastRenderedPageBreak/>
        <w:t>Logical View</w:t>
      </w:r>
      <w:bookmarkEnd w:id="7"/>
    </w:p>
    <w:p w:rsidR="00001579" w:rsidRPr="00001579" w:rsidRDefault="00001579" w:rsidP="00001579">
      <w:pPr>
        <w:spacing w:after="0" w:line="240" w:lineRule="auto"/>
        <w:rPr>
          <w:ins w:id="8" w:author="zeusz" w:date="2014-09-23T21:12:00Z"/>
          <w:sz w:val="24"/>
        </w:rPr>
      </w:pPr>
      <w:ins w:id="9" w:author="zeusz" w:date="2014-09-23T21:12:00Z">
        <w:r w:rsidRPr="00001579">
          <w:rPr>
            <w:sz w:val="24"/>
          </w:rPr>
          <w:t xml:space="preserve">In the following diagrams see the service components highlighted with </w:t>
        </w:r>
        <w:r w:rsidRPr="00001579">
          <w:rPr>
            <w:sz w:val="24"/>
            <w:highlight w:val="yellow"/>
          </w:rPr>
          <w:t>yellow</w:t>
        </w:r>
        <w:r w:rsidRPr="00001579">
          <w:rPr>
            <w:sz w:val="24"/>
          </w:rPr>
          <w:t>. And beside that see the numbers:</w:t>
        </w:r>
      </w:ins>
    </w:p>
    <w:p w:rsidR="00001579" w:rsidRPr="00001579" w:rsidRDefault="00001579" w:rsidP="00001579">
      <w:pPr>
        <w:spacing w:after="0" w:line="240" w:lineRule="auto"/>
        <w:rPr>
          <w:ins w:id="10" w:author="zeusz" w:date="2014-09-23T21:12:00Z"/>
          <w:sz w:val="24"/>
        </w:rPr>
        <w:pPrChange w:id="11" w:author="zeusz" w:date="2014-09-23T21:13:00Z">
          <w:pPr>
            <w:spacing w:after="0" w:line="240" w:lineRule="auto"/>
          </w:pPr>
        </w:pPrChange>
      </w:pPr>
      <w:ins w:id="12" w:author="zeusz" w:date="2014-09-23T21:12:00Z">
        <w:r w:rsidRPr="00001579">
          <w:rPr>
            <w:sz w:val="24"/>
            <w:highlight w:val="darkMagenta"/>
            <w:rPrChange w:id="13" w:author="zeusz" w:date="2014-09-23T21:13:00Z">
              <w:rPr>
                <w:sz w:val="24"/>
              </w:rPr>
            </w:rPrChange>
          </w:rPr>
          <w:t>1</w:t>
        </w:r>
        <w:r w:rsidRPr="00001579">
          <w:rPr>
            <w:sz w:val="24"/>
          </w:rPr>
          <w:t>: Module/Component on page</w:t>
        </w:r>
      </w:ins>
    </w:p>
    <w:p w:rsidR="00001579" w:rsidRPr="00001579" w:rsidRDefault="00001579" w:rsidP="00001579">
      <w:pPr>
        <w:spacing w:after="0" w:line="240" w:lineRule="auto"/>
        <w:rPr>
          <w:ins w:id="14" w:author="zeusz" w:date="2014-09-23T21:12:00Z"/>
          <w:sz w:val="24"/>
        </w:rPr>
        <w:pPrChange w:id="15" w:author="zeusz" w:date="2014-09-23T21:13:00Z">
          <w:pPr>
            <w:spacing w:after="0" w:line="240" w:lineRule="auto"/>
          </w:pPr>
        </w:pPrChange>
      </w:pPr>
      <w:ins w:id="16" w:author="zeusz" w:date="2014-09-23T21:12:00Z">
        <w:r w:rsidRPr="00001579">
          <w:rPr>
            <w:sz w:val="24"/>
            <w:highlight w:val="darkYellow"/>
            <w:rPrChange w:id="17" w:author="zeusz" w:date="2014-09-23T21:13:00Z">
              <w:rPr>
                <w:sz w:val="24"/>
              </w:rPr>
            </w:rPrChange>
          </w:rPr>
          <w:t>2</w:t>
        </w:r>
        <w:r w:rsidRPr="00001579">
          <w:rPr>
            <w:sz w:val="24"/>
          </w:rPr>
          <w:t>: Event</w:t>
        </w:r>
      </w:ins>
    </w:p>
    <w:p w:rsidR="00001579" w:rsidRDefault="00001579" w:rsidP="00001579">
      <w:pPr>
        <w:pStyle w:val="Cmsor1"/>
        <w:spacing w:before="0" w:line="240" w:lineRule="auto"/>
        <w:jc w:val="both"/>
        <w:rPr>
          <w:ins w:id="18" w:author="zeusz" w:date="2014-09-23T21:13:00Z"/>
          <w:rFonts w:asciiTheme="minorHAnsi" w:eastAsiaTheme="minorHAnsi" w:hAnsiTheme="minorHAnsi" w:cstheme="minorBidi"/>
          <w:color w:val="auto"/>
          <w:sz w:val="24"/>
          <w:szCs w:val="22"/>
        </w:rPr>
        <w:pPrChange w:id="19" w:author="zeusz" w:date="2014-09-23T21:13:00Z">
          <w:pPr>
            <w:pStyle w:val="Cmsor1"/>
            <w:jc w:val="both"/>
          </w:pPr>
        </w:pPrChange>
      </w:pPr>
      <w:ins w:id="20" w:author="zeusz" w:date="2014-09-23T21:12:00Z">
        <w:r w:rsidRPr="00001579">
          <w:rPr>
            <w:rFonts w:asciiTheme="minorHAnsi" w:eastAsiaTheme="minorHAnsi" w:hAnsiTheme="minorHAnsi" w:cstheme="minorBidi"/>
            <w:color w:val="auto"/>
            <w:sz w:val="24"/>
            <w:szCs w:val="22"/>
            <w:highlight w:val="cyan"/>
            <w:rPrChange w:id="21" w:author="zeusz" w:date="2014-09-23T21:13:00Z">
              <w:rPr>
                <w:rFonts w:asciiTheme="minorHAnsi" w:eastAsiaTheme="minorHAnsi" w:hAnsiTheme="minorHAnsi" w:cstheme="minorBidi"/>
                <w:color w:val="auto"/>
                <w:sz w:val="24"/>
                <w:szCs w:val="22"/>
              </w:rPr>
            </w:rPrChange>
          </w:rPr>
          <w:t>3</w:t>
        </w:r>
        <w:r w:rsidRPr="00001579">
          <w:rPr>
            <w:rFonts w:asciiTheme="minorHAnsi" w:eastAsiaTheme="minorHAnsi" w:hAnsiTheme="minorHAnsi" w:cstheme="minorBidi"/>
            <w:color w:val="auto"/>
            <w:sz w:val="24"/>
            <w:szCs w:val="22"/>
          </w:rPr>
          <w:t>: Method call</w:t>
        </w:r>
      </w:ins>
    </w:p>
    <w:p w:rsidR="00001579" w:rsidRPr="00001579" w:rsidRDefault="00D353CF" w:rsidP="00001579">
      <w:pPr>
        <w:pStyle w:val="Cmsor1"/>
        <w:spacing w:before="0" w:line="240" w:lineRule="auto"/>
        <w:jc w:val="both"/>
        <w:rPr>
          <w:rFonts w:asciiTheme="minorHAnsi" w:eastAsiaTheme="minorHAnsi" w:hAnsiTheme="minorHAnsi" w:cstheme="minorBidi"/>
          <w:color w:val="auto"/>
          <w:sz w:val="24"/>
          <w:szCs w:val="22"/>
          <w:rPrChange w:id="22" w:author="zeusz" w:date="2014-09-23T21:13:00Z">
            <w:rPr>
              <w:rFonts w:eastAsia="Times New Roman"/>
              <w:shd w:val="clear" w:color="auto" w:fill="FFFFFF"/>
            </w:rPr>
          </w:rPrChange>
        </w:rPr>
        <w:pPrChange w:id="23" w:author="zeusz" w:date="2014-09-23T21:13:00Z">
          <w:pPr>
            <w:pStyle w:val="Cmsor1"/>
            <w:jc w:val="both"/>
          </w:pPr>
        </w:pPrChange>
      </w:pPr>
      <w:del w:id="24" w:author="zeusz" w:date="2014-09-23T21:13:00Z">
        <w:r w:rsidRPr="00D353CF" w:rsidDel="00001579">
          <w:rPr>
            <w:rFonts w:eastAsia="Times New Roman"/>
          </w:rPr>
          <w:br/>
        </w:r>
      </w:del>
    </w:p>
    <w:p w:rsidR="00AF1FDA" w:rsidRDefault="00AF1FDA" w:rsidP="00554EB7">
      <w:pPr>
        <w:pStyle w:val="Cmsor2"/>
        <w:jc w:val="both"/>
        <w:rPr>
          <w:rFonts w:eastAsia="Times New Roman"/>
          <w:shd w:val="clear" w:color="auto" w:fill="FFFFFF"/>
        </w:rPr>
      </w:pPr>
      <w:bookmarkStart w:id="25" w:name="_Toc399004607"/>
      <w:r>
        <w:rPr>
          <w:rFonts w:eastAsia="Times New Roman"/>
          <w:shd w:val="clear" w:color="auto" w:fill="FFFFFF"/>
        </w:rPr>
        <w:t>Login/Registration</w:t>
      </w:r>
      <w:bookmarkEnd w:id="25"/>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noProof/>
          <w:color w:val="000000"/>
          <w:sz w:val="24"/>
          <w:szCs w:val="24"/>
          <w:shd w:val="clear" w:color="auto" w:fill="FFFFFF"/>
        </w:rPr>
        <w:drawing>
          <wp:inline distT="0" distB="0" distL="0" distR="0">
            <wp:extent cx="5943600" cy="11563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56335"/>
                    </a:xfrm>
                    <a:prstGeom prst="rect">
                      <a:avLst/>
                    </a:prstGeom>
                  </pic:spPr>
                </pic:pic>
              </a:graphicData>
            </a:graphic>
          </wp:inline>
        </w:drawing>
      </w:r>
    </w:p>
    <w:p w:rsidR="00A67862" w:rsidRDefault="00A67862"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pStyle w:val="Cmsor2"/>
        <w:jc w:val="both"/>
        <w:rPr>
          <w:rFonts w:eastAsia="Times New Roman"/>
          <w:shd w:val="clear" w:color="auto" w:fill="FFFFFF"/>
        </w:rPr>
      </w:pPr>
      <w:bookmarkStart w:id="26" w:name="_Toc399004608"/>
      <w:r>
        <w:rPr>
          <w:rFonts w:eastAsia="Times New Roman"/>
          <w:shd w:val="clear" w:color="auto" w:fill="FFFFFF"/>
        </w:rPr>
        <w:t>User Home</w:t>
      </w:r>
      <w:bookmarkEnd w:id="26"/>
    </w:p>
    <w:p w:rsidR="00A67862" w:rsidRDefault="0000157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03.5pt">
            <v:imagedata r:id="rId8" o:title="User_Home"/>
          </v:shape>
        </w:pict>
      </w:r>
    </w:p>
    <w:p w:rsidR="00AF1FDA" w:rsidRDefault="00AF1FDA" w:rsidP="00554EB7">
      <w:pPr>
        <w:spacing w:after="0" w:line="240" w:lineRule="auto"/>
        <w:jc w:val="both"/>
        <w:rPr>
          <w:rFonts w:ascii="Verdana" w:eastAsia="Times New Roman" w:hAnsi="Verdana" w:cs="Times New Roman"/>
          <w:color w:val="000000"/>
          <w:sz w:val="24"/>
          <w:szCs w:val="24"/>
          <w:shd w:val="clear" w:color="auto" w:fill="FFFFFF"/>
        </w:rPr>
      </w:pPr>
    </w:p>
    <w:p w:rsidR="00AF1FDA" w:rsidRDefault="00AF1FDA" w:rsidP="00554EB7">
      <w:pPr>
        <w:pStyle w:val="Cmsor2"/>
        <w:jc w:val="both"/>
        <w:rPr>
          <w:rFonts w:eastAsia="Times New Roman"/>
          <w:shd w:val="clear" w:color="auto" w:fill="FFFFFF"/>
        </w:rPr>
      </w:pPr>
      <w:bookmarkStart w:id="27" w:name="_Toc399004609"/>
      <w:r>
        <w:rPr>
          <w:rFonts w:eastAsia="Times New Roman"/>
          <w:shd w:val="clear" w:color="auto" w:fill="FFFFFF"/>
        </w:rPr>
        <w:t>Game creation</w:t>
      </w:r>
      <w:bookmarkEnd w:id="27"/>
    </w:p>
    <w:p w:rsidR="00AF1FDA" w:rsidRDefault="0000157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 id="_x0000_i1026" type="#_x0000_t75" style="width:468pt;height:229.5pt">
            <v:imagedata r:id="rId9" o:title="Create_Game"/>
          </v:shape>
        </w:pict>
      </w:r>
    </w:p>
    <w:p w:rsidR="00AF1FDA" w:rsidRDefault="00AF1FDA" w:rsidP="00554EB7">
      <w:pPr>
        <w:pStyle w:val="Cmsor2"/>
        <w:jc w:val="both"/>
        <w:rPr>
          <w:rFonts w:eastAsia="Times New Roman"/>
          <w:shd w:val="clear" w:color="auto" w:fill="FFFFFF"/>
        </w:rPr>
      </w:pPr>
      <w:bookmarkStart w:id="28" w:name="_Toc399004610"/>
      <w:r>
        <w:rPr>
          <w:rFonts w:eastAsia="Times New Roman"/>
          <w:shd w:val="clear" w:color="auto" w:fill="FFFFFF"/>
        </w:rPr>
        <w:lastRenderedPageBreak/>
        <w:t>Admin Portal</w:t>
      </w:r>
      <w:bookmarkEnd w:id="28"/>
    </w:p>
    <w:p w:rsidR="00AF1FDA" w:rsidRDefault="00001579" w:rsidP="00554EB7">
      <w:pPr>
        <w:spacing w:after="0" w:line="240" w:lineRule="auto"/>
        <w:jc w:val="both"/>
        <w:rPr>
          <w:rFonts w:ascii="Verdana" w:eastAsia="Times New Roman" w:hAnsi="Verdana" w:cs="Times New Roman"/>
          <w:color w:val="000000"/>
          <w:sz w:val="24"/>
          <w:szCs w:val="24"/>
          <w:shd w:val="clear" w:color="auto" w:fill="FFFFFF"/>
        </w:rPr>
      </w:pPr>
      <w:r>
        <w:rPr>
          <w:rFonts w:ascii="Verdana" w:eastAsia="Times New Roman" w:hAnsi="Verdana" w:cs="Times New Roman"/>
          <w:color w:val="000000"/>
          <w:sz w:val="24"/>
          <w:szCs w:val="24"/>
          <w:shd w:val="clear" w:color="auto" w:fill="FFFFFF"/>
        </w:rPr>
        <w:pict>
          <v:shape id="_x0000_i1027" type="#_x0000_t75" style="width:468pt;height:137.25pt">
            <v:imagedata r:id="rId10" o:title="Game_Portal_admin"/>
          </v:shape>
        </w:pict>
      </w:r>
    </w:p>
    <w:p w:rsidR="00AF1FDA" w:rsidRPr="00D353CF" w:rsidRDefault="00AF1FDA" w:rsidP="00554EB7">
      <w:pPr>
        <w:pStyle w:val="Cmsor2"/>
        <w:jc w:val="both"/>
        <w:rPr>
          <w:rFonts w:ascii="Times New Roman" w:eastAsia="Times New Roman" w:hAnsi="Times New Roman"/>
        </w:rPr>
      </w:pPr>
      <w:bookmarkStart w:id="29" w:name="_Toc399004611"/>
      <w:r>
        <w:rPr>
          <w:rFonts w:eastAsia="Times New Roman"/>
          <w:shd w:val="clear" w:color="auto" w:fill="FFFFFF"/>
        </w:rPr>
        <w:t>User Portal</w:t>
      </w:r>
      <w:bookmarkEnd w:id="29"/>
    </w:p>
    <w:p w:rsidR="00BA511F" w:rsidRDefault="00A67862"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shd w:val="clear" w:color="auto" w:fill="FFFFFF"/>
        </w:rPr>
        <w:drawing>
          <wp:inline distT="0" distB="0" distL="0" distR="0">
            <wp:extent cx="5943600" cy="933450"/>
            <wp:effectExtent l="0" t="0" r="0" b="0"/>
            <wp:docPr id="2" name="Kép 2" descr="C:\Users\zeusz\AppData\Local\Microsoft\Windows\INetCache\Content.Word\Game_Porta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eusz\AppData\Local\Microsoft\Windows\INetCache\Content.Word\Game_Portal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r w:rsidR="00D353CF" w:rsidRPr="00D353CF">
        <w:rPr>
          <w:rFonts w:ascii="Verdana" w:eastAsia="Times New Roman" w:hAnsi="Verdana" w:cs="Times New Roman"/>
          <w:color w:val="000000"/>
          <w:sz w:val="24"/>
          <w:szCs w:val="24"/>
        </w:rPr>
        <w:br/>
      </w:r>
    </w:p>
    <w:p w:rsidR="00BA511F" w:rsidRDefault="00BA511F" w:rsidP="00554EB7">
      <w:pPr>
        <w:spacing w:after="0" w:line="240" w:lineRule="auto"/>
        <w:jc w:val="both"/>
        <w:rPr>
          <w:rFonts w:ascii="Verdana" w:eastAsia="Times New Roman" w:hAnsi="Verdana" w:cs="Times New Roman"/>
          <w:color w:val="000000"/>
          <w:sz w:val="24"/>
          <w:szCs w:val="24"/>
        </w:rPr>
      </w:pPr>
    </w:p>
    <w:p w:rsidR="00BA511F" w:rsidRDefault="00D353CF" w:rsidP="00554EB7">
      <w:pPr>
        <w:pStyle w:val="Cmsor2"/>
        <w:jc w:val="both"/>
        <w:rPr>
          <w:rFonts w:eastAsia="Times New Roman"/>
        </w:rPr>
      </w:pPr>
      <w:bookmarkStart w:id="30" w:name="_Toc399004612"/>
      <w:r w:rsidRPr="00D353CF">
        <w:rPr>
          <w:rFonts w:eastAsia="Times New Roman"/>
        </w:rPr>
        <w:t>Software Stack View</w:t>
      </w:r>
      <w:bookmarkEnd w:id="30"/>
    </w:p>
    <w:p w:rsidR="00BA511F" w:rsidRDefault="00BA511F" w:rsidP="00554EB7">
      <w:pPr>
        <w:spacing w:after="0" w:line="240" w:lineRule="auto"/>
        <w:jc w:val="both"/>
        <w:rPr>
          <w:rFonts w:ascii="Verdana" w:eastAsia="Times New Roman" w:hAnsi="Verdana" w:cs="Times New Roman"/>
          <w:color w:val="000000"/>
          <w:sz w:val="24"/>
          <w:szCs w:val="24"/>
        </w:rPr>
      </w:pPr>
    </w:p>
    <w:p w:rsidR="001B1DC8" w:rsidRDefault="005738DA"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shape id="_x0000_i1028" type="#_x0000_t75" style="width:240.75pt;height:153pt">
            <v:imagedata r:id="rId12" o:title="software_stack"/>
          </v:shape>
        </w:pict>
      </w:r>
      <w:r w:rsidR="00D353CF" w:rsidRPr="00D353CF">
        <w:rPr>
          <w:rFonts w:ascii="Verdana" w:eastAsia="Times New Roman" w:hAnsi="Verdana" w:cs="Times New Roman"/>
          <w:color w:val="000000"/>
          <w:sz w:val="24"/>
          <w:szCs w:val="24"/>
        </w:rPr>
        <w:br/>
      </w:r>
    </w:p>
    <w:p w:rsidR="001B1DC8" w:rsidRDefault="001B1DC8" w:rsidP="00554EB7">
      <w:pPr>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br w:type="page"/>
      </w:r>
    </w:p>
    <w:p w:rsidR="00184C74" w:rsidRDefault="00D353CF" w:rsidP="00554EB7">
      <w:pPr>
        <w:pStyle w:val="Cmsor2"/>
        <w:jc w:val="both"/>
        <w:rPr>
          <w:rFonts w:eastAsia="Times New Roman"/>
        </w:rPr>
      </w:pPr>
      <w:bookmarkStart w:id="31" w:name="_Toc399004613"/>
      <w:r w:rsidRPr="00D353CF">
        <w:rPr>
          <w:rFonts w:eastAsia="Times New Roman"/>
        </w:rPr>
        <w:lastRenderedPageBreak/>
        <w:t>Data View</w:t>
      </w:r>
      <w:bookmarkEnd w:id="31"/>
      <w:r w:rsidRPr="00D353CF">
        <w:rPr>
          <w:rFonts w:eastAsia="Times New Roman"/>
        </w:rPr>
        <w:br/>
      </w:r>
    </w:p>
    <w:p w:rsidR="00184C74" w:rsidRDefault="00184C74" w:rsidP="00554EB7">
      <w:pPr>
        <w:spacing w:after="0" w:line="240" w:lineRule="auto"/>
        <w:jc w:val="both"/>
        <w:rPr>
          <w:rFonts w:ascii="Verdana" w:eastAsia="Times New Roman" w:hAnsi="Verdana" w:cs="Times New Roman"/>
          <w:color w:val="000000"/>
          <w:sz w:val="24"/>
          <w:szCs w:val="24"/>
        </w:rPr>
      </w:pPr>
    </w:p>
    <w:p w:rsidR="00184C74" w:rsidRDefault="005738DA" w:rsidP="00251EDC">
      <w:pPr>
        <w:spacing w:after="0" w:line="240" w:lineRule="auto"/>
        <w:jc w:val="center"/>
        <w:rPr>
          <w:rFonts w:ascii="Verdana" w:eastAsia="Times New Roman" w:hAnsi="Verdana" w:cs="Times New Roman"/>
          <w:color w:val="000000"/>
          <w:sz w:val="24"/>
          <w:szCs w:val="24"/>
        </w:rPr>
        <w:pPrChange w:id="32" w:author="zeusz" w:date="2014-09-23T21:41:00Z">
          <w:pPr>
            <w:spacing w:after="0" w:line="240" w:lineRule="auto"/>
            <w:jc w:val="both"/>
          </w:pPr>
        </w:pPrChange>
      </w:pPr>
      <w:del w:id="33" w:author="zeusz" w:date="2014-09-23T21:40:00Z">
        <w:r w:rsidDel="00251EDC">
          <w:rPr>
            <w:rFonts w:ascii="Verdana" w:eastAsia="Times New Roman" w:hAnsi="Verdana" w:cs="Times New Roman"/>
            <w:color w:val="000000"/>
            <w:sz w:val="24"/>
            <w:szCs w:val="24"/>
          </w:rPr>
          <w:pict>
            <v:shape id="_x0000_i1029" type="#_x0000_t75" style="width:373.5pt;height:429pt">
              <v:imagedata r:id="rId13" o:title="Entities"/>
            </v:shape>
          </w:pict>
        </w:r>
      </w:del>
      <w:ins w:id="34" w:author="zeusz" w:date="2014-09-23T21:40:00Z">
        <w:r w:rsidR="00251EDC">
          <w:rPr>
            <w:rFonts w:ascii="Verdana" w:eastAsia="Times New Roman" w:hAnsi="Verdana" w:cs="Times New Roman"/>
            <w:noProof/>
            <w:color w:val="000000"/>
            <w:sz w:val="24"/>
            <w:szCs w:val="24"/>
          </w:rPr>
          <w:drawing>
            <wp:inline distT="0" distB="0" distL="0" distR="0">
              <wp:extent cx="3219450" cy="38385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3219450" cy="3838575"/>
                      </a:xfrm>
                      <a:prstGeom prst="rect">
                        <a:avLst/>
                      </a:prstGeom>
                    </pic:spPr>
                  </pic:pic>
                </a:graphicData>
              </a:graphic>
            </wp:inline>
          </w:drawing>
        </w:r>
      </w:ins>
      <w:r w:rsidR="00D353CF" w:rsidRPr="00D353CF">
        <w:rPr>
          <w:rFonts w:ascii="Verdana" w:eastAsia="Times New Roman" w:hAnsi="Verdana" w:cs="Times New Roman"/>
          <w:color w:val="000000"/>
          <w:sz w:val="24"/>
          <w:szCs w:val="24"/>
        </w:rPr>
        <w:br/>
      </w:r>
    </w:p>
    <w:p w:rsidR="00184C74" w:rsidRDefault="00184C74" w:rsidP="00554EB7">
      <w:pPr>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entity structure planned above can easily cause very huge tables. To avoid performance issues there will be an archive process c</w:t>
      </w:r>
      <w:bookmarkStart w:id="35" w:name="_GoBack"/>
      <w:bookmarkEnd w:id="35"/>
      <w:r>
        <w:rPr>
          <w:rFonts w:ascii="Verdana" w:eastAsia="Times New Roman" w:hAnsi="Verdana" w:cs="Times New Roman"/>
          <w:color w:val="000000"/>
          <w:sz w:val="24"/>
          <w:szCs w:val="24"/>
        </w:rPr>
        <w:t>onfigured and there will be views for the frequently shown but not so often modified data, e.g. the fixtures.</w:t>
      </w:r>
    </w:p>
    <w:p w:rsidR="00184C74" w:rsidRDefault="00184C74" w:rsidP="00554EB7">
      <w:pPr>
        <w:spacing w:after="0" w:line="240" w:lineRule="auto"/>
        <w:jc w:val="both"/>
        <w:rPr>
          <w:rFonts w:ascii="Verdana" w:eastAsia="Times New Roman" w:hAnsi="Verdana" w:cs="Times New Roman"/>
          <w:color w:val="000000"/>
          <w:sz w:val="24"/>
          <w:szCs w:val="24"/>
        </w:rPr>
      </w:pPr>
    </w:p>
    <w:p w:rsidR="001B1DC8" w:rsidRDefault="00D353CF" w:rsidP="00554EB7">
      <w:pPr>
        <w:tabs>
          <w:tab w:val="left" w:pos="1080"/>
        </w:tabs>
        <w:spacing w:after="0" w:line="240" w:lineRule="auto"/>
        <w:jc w:val="both"/>
        <w:rPr>
          <w:rFonts w:ascii="Verdana" w:eastAsia="Times New Roman" w:hAnsi="Verdana" w:cs="Times New Roman"/>
          <w:color w:val="000000"/>
          <w:sz w:val="24"/>
          <w:szCs w:val="24"/>
        </w:rPr>
      </w:pPr>
      <w:bookmarkStart w:id="36" w:name="_Toc399004614"/>
      <w:r w:rsidRPr="00554EB7">
        <w:rPr>
          <w:rStyle w:val="Cmsor1Char"/>
        </w:rPr>
        <w:t>Components</w:t>
      </w:r>
      <w:bookmarkEnd w:id="36"/>
      <w:r w:rsidR="00554EB7">
        <w:rPr>
          <w:rFonts w:ascii="Verdana" w:eastAsia="Times New Roman" w:hAnsi="Verdana" w:cs="Times New Roman"/>
          <w:color w:val="000000"/>
          <w:sz w:val="24"/>
          <w:szCs w:val="24"/>
        </w:rPr>
        <w:br/>
      </w:r>
      <w:r w:rsidRPr="00554EB7">
        <w:rPr>
          <w:rStyle w:val="Cmsor2Char"/>
        </w:rPr>
        <w:t>Users</w:t>
      </w:r>
    </w:p>
    <w:p w:rsidR="00554EB7"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users has basically two roles. Admin or Player. Only one view makes different among users and that’s the Game portal. Because </w:t>
      </w:r>
      <w:proofErr w:type="gramStart"/>
      <w:r>
        <w:rPr>
          <w:rFonts w:ascii="Verdana" w:eastAsia="Times New Roman" w:hAnsi="Verdana" w:cs="Times New Roman"/>
          <w:color w:val="000000"/>
          <w:sz w:val="24"/>
          <w:szCs w:val="24"/>
        </w:rPr>
        <w:t>This</w:t>
      </w:r>
      <w:proofErr w:type="gramEnd"/>
      <w:r>
        <w:rPr>
          <w:rFonts w:ascii="Verdana" w:eastAsia="Times New Roman" w:hAnsi="Verdana" w:cs="Times New Roman"/>
          <w:color w:val="000000"/>
          <w:sz w:val="24"/>
          <w:szCs w:val="24"/>
        </w:rPr>
        <w:t xml:space="preserve"> is the only place where matters if the current user is the owner of the specific game or not.</w:t>
      </w:r>
    </w:p>
    <w:p w:rsidR="001B1DC8" w:rsidRDefault="00554EB7"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bookmarkStart w:id="37" w:name="_Toc399004615"/>
      <w:r w:rsidR="00D353CF" w:rsidRPr="00554EB7">
        <w:rPr>
          <w:rStyle w:val="Cmsor2Char"/>
        </w:rPr>
        <w:t>Authentication</w:t>
      </w:r>
      <w:bookmarkEnd w:id="37"/>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Authentication happens when the user provide his/her username and password and submit to login. A session will be created then and it lives until the user logs off.</w:t>
      </w:r>
    </w:p>
    <w:p w:rsidR="001B1DC8" w:rsidRDefault="001B1DC8" w:rsidP="00554EB7">
      <w:pPr>
        <w:pStyle w:val="Cmsor2"/>
        <w:jc w:val="both"/>
        <w:rPr>
          <w:rFonts w:eastAsia="Times New Roman"/>
        </w:rPr>
      </w:pPr>
      <w:r>
        <w:rPr>
          <w:rFonts w:eastAsia="Times New Roman"/>
        </w:rPr>
        <w:lastRenderedPageBreak/>
        <w:t xml:space="preserve"> </w:t>
      </w:r>
      <w:r w:rsidR="00D353CF" w:rsidRPr="00D353CF">
        <w:rPr>
          <w:rFonts w:eastAsia="Times New Roman"/>
        </w:rPr>
        <w:br/>
      </w:r>
      <w:bookmarkStart w:id="38" w:name="_Toc399004616"/>
      <w:r w:rsidR="00D353CF" w:rsidRPr="00D353CF">
        <w:rPr>
          <w:rFonts w:eastAsia="Times New Roman"/>
        </w:rPr>
        <w:t>Error Handling</w:t>
      </w:r>
      <w:bookmarkEnd w:id="38"/>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The errors what occurs in the back end will be logged. If an error comes up because a user interaction (for example the provided data from the user is invalid) then the user will be warned by an error message on the current page.</w:t>
      </w:r>
    </w:p>
    <w:p w:rsidR="001B1DC8" w:rsidRDefault="00D353CF" w:rsidP="00554EB7">
      <w:pPr>
        <w:pStyle w:val="Cmsor2"/>
        <w:jc w:val="both"/>
        <w:rPr>
          <w:rFonts w:eastAsia="Times New Roman"/>
        </w:rPr>
      </w:pPr>
      <w:r w:rsidRPr="00D353CF">
        <w:rPr>
          <w:rFonts w:eastAsia="Times New Roman"/>
        </w:rPr>
        <w:br/>
      </w:r>
      <w:bookmarkStart w:id="39" w:name="_Toc399004617"/>
      <w:r w:rsidRPr="00D353CF">
        <w:rPr>
          <w:rFonts w:eastAsia="Times New Roman"/>
        </w:rPr>
        <w:t>Data Access layer</w:t>
      </w:r>
      <w:bookmarkEnd w:id="39"/>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reach of the Database will be handled by JPA Hibernate and the tools it provides. Entities, Entity Manager, Session Factory. </w:t>
      </w:r>
      <w:proofErr w:type="spellStart"/>
      <w:r>
        <w:rPr>
          <w:rFonts w:ascii="Verdana" w:eastAsia="Times New Roman" w:hAnsi="Verdana" w:cs="Times New Roman"/>
          <w:color w:val="000000"/>
          <w:sz w:val="24"/>
          <w:szCs w:val="24"/>
        </w:rPr>
        <w:t>Daos</w:t>
      </w:r>
      <w:proofErr w:type="spellEnd"/>
      <w:r>
        <w:rPr>
          <w:rFonts w:ascii="Verdana" w:eastAsia="Times New Roman" w:hAnsi="Verdana" w:cs="Times New Roman"/>
          <w:color w:val="000000"/>
          <w:sz w:val="24"/>
          <w:szCs w:val="24"/>
        </w:rPr>
        <w:t xml:space="preserve"> created for the entities will be available for the Service Layer components.</w:t>
      </w:r>
    </w:p>
    <w:p w:rsidR="001B1DC8" w:rsidRDefault="001B1DC8" w:rsidP="00554EB7">
      <w:pPr>
        <w:tabs>
          <w:tab w:val="left" w:pos="1080"/>
        </w:tabs>
        <w:spacing w:after="0" w:line="240" w:lineRule="auto"/>
        <w:jc w:val="both"/>
        <w:rPr>
          <w:rFonts w:ascii="Verdana" w:eastAsia="Times New Roman" w:hAnsi="Verdana" w:cs="Times New Roman"/>
          <w:color w:val="000000"/>
          <w:sz w:val="24"/>
          <w:szCs w:val="24"/>
        </w:rPr>
      </w:pPr>
    </w:p>
    <w:p w:rsidR="00184C74" w:rsidRDefault="00184C74" w:rsidP="00554EB7">
      <w:pPr>
        <w:pStyle w:val="Cmsor2"/>
        <w:jc w:val="both"/>
        <w:rPr>
          <w:rFonts w:eastAsia="Times New Roman"/>
        </w:rPr>
      </w:pPr>
      <w:bookmarkStart w:id="40" w:name="_Toc399004618"/>
      <w:r>
        <w:rPr>
          <w:rFonts w:eastAsia="Times New Roman"/>
        </w:rPr>
        <w:t>Archiving</w:t>
      </w:r>
      <w:bookmarkEnd w:id="40"/>
    </w:p>
    <w:p w:rsidR="00D353CF" w:rsidRDefault="001B1DC8" w:rsidP="00554EB7">
      <w:pPr>
        <w:jc w:val="both"/>
      </w:pPr>
      <w:r>
        <w:t>[TBD]</w:t>
      </w:r>
    </w:p>
    <w:sectPr w:rsidR="00D3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E1D6B"/>
    <w:multiLevelType w:val="hybridMultilevel"/>
    <w:tmpl w:val="E7BA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01233"/>
    <w:multiLevelType w:val="hybridMultilevel"/>
    <w:tmpl w:val="F460BA94"/>
    <w:lvl w:ilvl="0" w:tplc="18806F58">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eusz">
    <w15:presenceInfo w15:providerId="None" w15:userId="zeu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CF"/>
    <w:rsid w:val="00001579"/>
    <w:rsid w:val="00086E13"/>
    <w:rsid w:val="001607F9"/>
    <w:rsid w:val="00163729"/>
    <w:rsid w:val="00184C74"/>
    <w:rsid w:val="001B1DC8"/>
    <w:rsid w:val="00251EDC"/>
    <w:rsid w:val="00554EB7"/>
    <w:rsid w:val="005738DA"/>
    <w:rsid w:val="00787E46"/>
    <w:rsid w:val="0090560F"/>
    <w:rsid w:val="00993169"/>
    <w:rsid w:val="00A2774A"/>
    <w:rsid w:val="00A40219"/>
    <w:rsid w:val="00A67862"/>
    <w:rsid w:val="00AA4078"/>
    <w:rsid w:val="00AF1FDA"/>
    <w:rsid w:val="00B55FFD"/>
    <w:rsid w:val="00BA511F"/>
    <w:rsid w:val="00D353CF"/>
    <w:rsid w:val="00E37909"/>
    <w:rsid w:val="00E90929"/>
    <w:rsid w:val="00E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350F-BFCB-4182-A02F-BB755D9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54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54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37909"/>
    <w:pPr>
      <w:ind w:left="720"/>
      <w:contextualSpacing/>
    </w:pPr>
  </w:style>
  <w:style w:type="character" w:customStyle="1" w:styleId="Cmsor1Char">
    <w:name w:val="Címsor 1 Char"/>
    <w:basedOn w:val="Bekezdsalapbettpusa"/>
    <w:link w:val="Cmsor1"/>
    <w:uiPriority w:val="9"/>
    <w:rsid w:val="00554EB7"/>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554EB7"/>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554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54EB7"/>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554EB7"/>
    <w:pPr>
      <w:outlineLvl w:val="9"/>
    </w:pPr>
  </w:style>
  <w:style w:type="paragraph" w:styleId="TJ1">
    <w:name w:val="toc 1"/>
    <w:basedOn w:val="Norml"/>
    <w:next w:val="Norml"/>
    <w:autoRedefine/>
    <w:uiPriority w:val="39"/>
    <w:unhideWhenUsed/>
    <w:rsid w:val="00554EB7"/>
    <w:pPr>
      <w:spacing w:after="100"/>
    </w:pPr>
  </w:style>
  <w:style w:type="paragraph" w:styleId="TJ2">
    <w:name w:val="toc 2"/>
    <w:basedOn w:val="Norml"/>
    <w:next w:val="Norml"/>
    <w:autoRedefine/>
    <w:uiPriority w:val="39"/>
    <w:unhideWhenUsed/>
    <w:rsid w:val="00554EB7"/>
    <w:pPr>
      <w:spacing w:after="100"/>
      <w:ind w:left="220"/>
    </w:pPr>
  </w:style>
  <w:style w:type="character" w:styleId="Hiperhivatkozs">
    <w:name w:val="Hyperlink"/>
    <w:basedOn w:val="Bekezdsalapbettpusa"/>
    <w:uiPriority w:val="99"/>
    <w:unhideWhenUsed/>
    <w:rsid w:val="00554EB7"/>
    <w:rPr>
      <w:color w:val="0563C1" w:themeColor="hyperlink"/>
      <w:u w:val="single"/>
    </w:rPr>
  </w:style>
  <w:style w:type="table" w:styleId="Rcsostblzat">
    <w:name w:val="Table Grid"/>
    <w:basedOn w:val="Normltblzat"/>
    <w:uiPriority w:val="39"/>
    <w:rsid w:val="00B5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940">
      <w:bodyDiv w:val="1"/>
      <w:marLeft w:val="0"/>
      <w:marRight w:val="0"/>
      <w:marTop w:val="0"/>
      <w:marBottom w:val="0"/>
      <w:divBdr>
        <w:top w:val="none" w:sz="0" w:space="0" w:color="auto"/>
        <w:left w:val="none" w:sz="0" w:space="0" w:color="auto"/>
        <w:bottom w:val="none" w:sz="0" w:space="0" w:color="auto"/>
        <w:right w:val="none" w:sz="0" w:space="0" w:color="auto"/>
      </w:divBdr>
      <w:divsChild>
        <w:div w:id="8640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BC3F-C141-463F-8D82-CC29BA7C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Pages>
  <Words>869</Words>
  <Characters>4957</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7</cp:revision>
  <dcterms:created xsi:type="dcterms:W3CDTF">2014-09-10T17:58:00Z</dcterms:created>
  <dcterms:modified xsi:type="dcterms:W3CDTF">2014-09-23T19:53:00Z</dcterms:modified>
</cp:coreProperties>
</file>